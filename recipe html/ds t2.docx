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F86D" w14:textId="77777777" w:rsidR="00C35923" w:rsidRDefault="00C35923" w:rsidP="00B7427A">
      <w:pPr>
        <w:rPr>
          <w:b/>
          <w:bCs/>
          <w:sz w:val="44"/>
          <w:szCs w:val="44"/>
        </w:rPr>
      </w:pPr>
    </w:p>
    <w:p w14:paraId="31C962EB" w14:textId="1AB08905" w:rsidR="00C35923" w:rsidRPr="00C35923" w:rsidRDefault="00C35923" w:rsidP="00B7427A">
      <w:pPr>
        <w:rPr>
          <w:b/>
          <w:bCs/>
          <w:sz w:val="48"/>
          <w:szCs w:val="48"/>
        </w:rPr>
      </w:pPr>
      <w:r w:rsidRPr="00C35923">
        <w:rPr>
          <w:b/>
          <w:bCs/>
          <w:sz w:val="48"/>
          <w:szCs w:val="48"/>
        </w:rPr>
        <w:t xml:space="preserve">                     DATA STRUCTURES</w:t>
      </w:r>
    </w:p>
    <w:p w14:paraId="5B934706" w14:textId="63878354" w:rsidR="00C35923" w:rsidRPr="00C35923" w:rsidRDefault="00C35923" w:rsidP="00B7427A">
      <w:pPr>
        <w:rPr>
          <w:b/>
          <w:bCs/>
          <w:sz w:val="48"/>
          <w:szCs w:val="48"/>
        </w:rPr>
      </w:pPr>
      <w:r w:rsidRPr="00C35923">
        <w:rPr>
          <w:b/>
          <w:bCs/>
          <w:sz w:val="48"/>
          <w:szCs w:val="48"/>
        </w:rPr>
        <w:t xml:space="preserve">                  T2 – IMPLEMENTATION </w:t>
      </w:r>
    </w:p>
    <w:p w14:paraId="0AB000BB" w14:textId="1D18B2AB" w:rsidR="00C35923" w:rsidRDefault="00C35923" w:rsidP="00B7427A">
      <w:pPr>
        <w:rPr>
          <w:sz w:val="44"/>
          <w:szCs w:val="44"/>
        </w:rPr>
      </w:pPr>
    </w:p>
    <w:p w14:paraId="578B0E74" w14:textId="570561FC" w:rsidR="00C35923" w:rsidRDefault="00C35923" w:rsidP="00B7427A">
      <w:pPr>
        <w:rPr>
          <w:sz w:val="44"/>
          <w:szCs w:val="44"/>
        </w:rPr>
      </w:pPr>
      <w:r>
        <w:rPr>
          <w:sz w:val="44"/>
          <w:szCs w:val="44"/>
        </w:rPr>
        <w:t xml:space="preserve">            BATCH NUMBER: 22</w:t>
      </w:r>
    </w:p>
    <w:p w14:paraId="64228F52" w14:textId="77777777" w:rsidR="00C35923" w:rsidRDefault="00C35923" w:rsidP="00B7427A">
      <w:pPr>
        <w:rPr>
          <w:sz w:val="44"/>
          <w:szCs w:val="44"/>
        </w:rPr>
      </w:pPr>
    </w:p>
    <w:p w14:paraId="18C98922" w14:textId="1A6AF5B2" w:rsidR="00C35923" w:rsidRDefault="00C35923" w:rsidP="00B7427A">
      <w:pPr>
        <w:rPr>
          <w:sz w:val="44"/>
          <w:szCs w:val="44"/>
        </w:rPr>
      </w:pPr>
      <w:r>
        <w:rPr>
          <w:sz w:val="44"/>
          <w:szCs w:val="44"/>
        </w:rPr>
        <w:t xml:space="preserve">            REGISTRATION NUMBERS: </w:t>
      </w:r>
    </w:p>
    <w:p w14:paraId="02A05086" w14:textId="77777777" w:rsidR="00C35923" w:rsidRDefault="00C35923" w:rsidP="00B7427A">
      <w:pPr>
        <w:rPr>
          <w:sz w:val="44"/>
          <w:szCs w:val="44"/>
        </w:rPr>
      </w:pPr>
      <w:r>
        <w:rPr>
          <w:sz w:val="44"/>
          <w:szCs w:val="44"/>
        </w:rPr>
        <w:t xml:space="preserve">                       211FA18046</w:t>
      </w:r>
    </w:p>
    <w:p w14:paraId="1068552F" w14:textId="77777777" w:rsidR="00C35923" w:rsidRDefault="00C35923" w:rsidP="00B7427A">
      <w:pPr>
        <w:rPr>
          <w:sz w:val="44"/>
          <w:szCs w:val="44"/>
        </w:rPr>
      </w:pPr>
      <w:r>
        <w:rPr>
          <w:sz w:val="44"/>
          <w:szCs w:val="44"/>
        </w:rPr>
        <w:t xml:space="preserve">                       211FA18079</w:t>
      </w:r>
    </w:p>
    <w:p w14:paraId="448A5DEF" w14:textId="77777777" w:rsidR="00C35923" w:rsidRDefault="00C35923" w:rsidP="00B7427A">
      <w:pPr>
        <w:rPr>
          <w:sz w:val="44"/>
          <w:szCs w:val="44"/>
        </w:rPr>
      </w:pPr>
      <w:r>
        <w:rPr>
          <w:sz w:val="44"/>
          <w:szCs w:val="44"/>
        </w:rPr>
        <w:t xml:space="preserve">                       211FA18099</w:t>
      </w:r>
    </w:p>
    <w:p w14:paraId="0925A2D1" w14:textId="5CEC058A" w:rsidR="00C35923" w:rsidRPr="00C35923" w:rsidRDefault="00C35923" w:rsidP="00B7427A">
      <w:pPr>
        <w:rPr>
          <w:sz w:val="44"/>
          <w:szCs w:val="44"/>
        </w:rPr>
      </w:pPr>
      <w:r>
        <w:rPr>
          <w:sz w:val="44"/>
          <w:szCs w:val="44"/>
        </w:rPr>
        <w:t xml:space="preserve">                       211FA18138      </w:t>
      </w:r>
    </w:p>
    <w:p w14:paraId="7FA312A2" w14:textId="77777777" w:rsidR="00C35923" w:rsidRDefault="00C35923" w:rsidP="00B7427A">
      <w:pPr>
        <w:rPr>
          <w:sz w:val="28"/>
          <w:szCs w:val="28"/>
        </w:rPr>
      </w:pPr>
    </w:p>
    <w:p w14:paraId="070FB383" w14:textId="77777777" w:rsidR="00C35923" w:rsidRDefault="00C35923" w:rsidP="00B7427A">
      <w:pPr>
        <w:rPr>
          <w:sz w:val="28"/>
          <w:szCs w:val="28"/>
        </w:rPr>
      </w:pPr>
    </w:p>
    <w:p w14:paraId="72CF9F5F" w14:textId="77777777" w:rsidR="00C35923" w:rsidRDefault="00C35923" w:rsidP="00B7427A">
      <w:pPr>
        <w:rPr>
          <w:sz w:val="28"/>
          <w:szCs w:val="28"/>
        </w:rPr>
      </w:pPr>
    </w:p>
    <w:p w14:paraId="0942BEBF" w14:textId="77777777" w:rsidR="00C35923" w:rsidRDefault="00C35923" w:rsidP="00B7427A">
      <w:pPr>
        <w:rPr>
          <w:sz w:val="28"/>
          <w:szCs w:val="28"/>
        </w:rPr>
      </w:pPr>
    </w:p>
    <w:p w14:paraId="6974432B" w14:textId="77777777" w:rsidR="00C35923" w:rsidRDefault="00C35923" w:rsidP="00B7427A">
      <w:pPr>
        <w:rPr>
          <w:sz w:val="28"/>
          <w:szCs w:val="28"/>
        </w:rPr>
      </w:pPr>
    </w:p>
    <w:p w14:paraId="72D6376B" w14:textId="77777777" w:rsidR="00C35923" w:rsidRDefault="00C35923" w:rsidP="00B7427A">
      <w:pPr>
        <w:rPr>
          <w:sz w:val="28"/>
          <w:szCs w:val="28"/>
        </w:rPr>
      </w:pPr>
    </w:p>
    <w:p w14:paraId="195A3125" w14:textId="77777777" w:rsidR="00C35923" w:rsidRDefault="00C35923" w:rsidP="00B7427A">
      <w:pPr>
        <w:rPr>
          <w:sz w:val="28"/>
          <w:szCs w:val="28"/>
        </w:rPr>
      </w:pPr>
    </w:p>
    <w:p w14:paraId="32F3A8B1" w14:textId="77777777" w:rsidR="00C35923" w:rsidRDefault="00C35923" w:rsidP="00B7427A">
      <w:pPr>
        <w:rPr>
          <w:sz w:val="28"/>
          <w:szCs w:val="28"/>
        </w:rPr>
      </w:pPr>
    </w:p>
    <w:p w14:paraId="0A3C7E2E" w14:textId="77777777" w:rsidR="00C35923" w:rsidRDefault="00C35923" w:rsidP="00B7427A">
      <w:pPr>
        <w:rPr>
          <w:sz w:val="28"/>
          <w:szCs w:val="28"/>
        </w:rPr>
      </w:pPr>
    </w:p>
    <w:p w14:paraId="0ECE4309" w14:textId="77777777" w:rsidR="00C35923" w:rsidRDefault="00C35923" w:rsidP="00B7427A">
      <w:pPr>
        <w:rPr>
          <w:sz w:val="28"/>
          <w:szCs w:val="28"/>
        </w:rPr>
      </w:pPr>
    </w:p>
    <w:p w14:paraId="5EE181B9" w14:textId="77777777" w:rsidR="00C35923" w:rsidRDefault="00C35923" w:rsidP="00B7427A">
      <w:pPr>
        <w:rPr>
          <w:sz w:val="28"/>
          <w:szCs w:val="28"/>
        </w:rPr>
      </w:pPr>
    </w:p>
    <w:p w14:paraId="03AF4F5C" w14:textId="77777777" w:rsidR="00214F96" w:rsidRDefault="00214F96" w:rsidP="00B7427A">
      <w:pPr>
        <w:rPr>
          <w:ins w:id="0" w:author="Chetana M" w:date="2022-10-16T15:48:00Z"/>
          <w:sz w:val="28"/>
          <w:szCs w:val="28"/>
        </w:rPr>
      </w:pPr>
    </w:p>
    <w:p w14:paraId="7E5A6A04" w14:textId="3F03EF58" w:rsidR="00214F96" w:rsidRDefault="00214F96" w:rsidP="00B7427A">
      <w:pPr>
        <w:rPr>
          <w:ins w:id="1" w:author="Chetana M" w:date="2022-10-16T15:49:00Z"/>
          <w:sz w:val="28"/>
          <w:szCs w:val="28"/>
        </w:rPr>
      </w:pPr>
    </w:p>
    <w:p w14:paraId="1501CAAE" w14:textId="002A3582" w:rsidR="00214F96" w:rsidRDefault="00214F96" w:rsidP="00B7427A">
      <w:pPr>
        <w:rPr>
          <w:ins w:id="2" w:author="Chetana M" w:date="2022-10-16T15:49:00Z"/>
          <w:sz w:val="28"/>
          <w:szCs w:val="28"/>
        </w:rPr>
      </w:pPr>
    </w:p>
    <w:p w14:paraId="6E537924" w14:textId="77777777" w:rsidR="00214F96" w:rsidRDefault="00214F96" w:rsidP="00B7427A">
      <w:pPr>
        <w:rPr>
          <w:ins w:id="3" w:author="Chetana M" w:date="2022-10-16T15:48:00Z"/>
          <w:sz w:val="28"/>
          <w:szCs w:val="28"/>
        </w:rPr>
      </w:pPr>
    </w:p>
    <w:p w14:paraId="732295EB" w14:textId="295A0ABB" w:rsidR="00B7427A" w:rsidRPr="00E42759" w:rsidRDefault="00B7427A" w:rsidP="00B7427A">
      <w:pPr>
        <w:rPr>
          <w:sz w:val="28"/>
          <w:szCs w:val="28"/>
        </w:rPr>
      </w:pPr>
      <w:r w:rsidRPr="00E42759">
        <w:rPr>
          <w:sz w:val="28"/>
          <w:szCs w:val="28"/>
        </w:rPr>
        <w:t>Q</w:t>
      </w:r>
      <w:r w:rsidR="00E42759" w:rsidRPr="00E42759">
        <w:rPr>
          <w:sz w:val="28"/>
          <w:szCs w:val="28"/>
        </w:rPr>
        <w:t>UESTION</w:t>
      </w:r>
      <w:r w:rsidRPr="00E42759">
        <w:rPr>
          <w:sz w:val="28"/>
          <w:szCs w:val="28"/>
        </w:rPr>
        <w:t>:</w:t>
      </w:r>
    </w:p>
    <w:p w14:paraId="3AC0B8D3" w14:textId="31F2CFC0" w:rsidR="00C35923" w:rsidRDefault="00B7427A" w:rsidP="00242518">
      <w:pPr>
        <w:spacing w:line="276" w:lineRule="auto"/>
        <w:rPr>
          <w:ins w:id="4" w:author="Chetana M" w:date="2022-10-16T15:48:00Z"/>
          <w:sz w:val="24"/>
          <w:szCs w:val="24"/>
        </w:rPr>
      </w:pPr>
      <w:r w:rsidRPr="00B314CA">
        <w:rPr>
          <w:sz w:val="24"/>
          <w:szCs w:val="24"/>
        </w:rPr>
        <w:t>Collect student data such as id, name, age and branch to build a linked list, and design a logic to implement the following operations such as printing the length of the linked list, and checking whether the data in the given liked list is in the form of palindrome or not, and if it not palindrome print that list in reverse order.</w:t>
      </w:r>
    </w:p>
    <w:p w14:paraId="4B18D835" w14:textId="77777777" w:rsidR="00214F96" w:rsidRDefault="00214F96" w:rsidP="00242518">
      <w:pPr>
        <w:spacing w:line="276" w:lineRule="auto"/>
        <w:rPr>
          <w:ins w:id="5" w:author="Chetana M" w:date="2022-10-16T15:47:00Z"/>
          <w:sz w:val="24"/>
          <w:szCs w:val="24"/>
        </w:rPr>
      </w:pPr>
    </w:p>
    <w:p w14:paraId="193BC481" w14:textId="0A661335" w:rsidR="00214F96" w:rsidRPr="00214F96" w:rsidRDefault="00214F96" w:rsidP="00242518">
      <w:pPr>
        <w:spacing w:line="276" w:lineRule="auto"/>
        <w:rPr>
          <w:ins w:id="6" w:author="Chetana M" w:date="2022-10-16T15:47:00Z"/>
          <w:sz w:val="28"/>
          <w:szCs w:val="28"/>
          <w:rPrChange w:id="7" w:author="Chetana M" w:date="2022-10-16T15:47:00Z">
            <w:rPr>
              <w:ins w:id="8" w:author="Chetana M" w:date="2022-10-16T15:47:00Z"/>
              <w:sz w:val="24"/>
              <w:szCs w:val="24"/>
            </w:rPr>
          </w:rPrChange>
        </w:rPr>
      </w:pPr>
      <w:ins w:id="9" w:author="Chetana M" w:date="2022-10-16T15:47:00Z">
        <w:r w:rsidRPr="00214F96">
          <w:rPr>
            <w:sz w:val="28"/>
            <w:szCs w:val="28"/>
            <w:rPrChange w:id="10" w:author="Chetana M" w:date="2022-10-16T15:47:00Z">
              <w:rPr>
                <w:sz w:val="24"/>
                <w:szCs w:val="24"/>
              </w:rPr>
            </w:rPrChange>
          </w:rPr>
          <w:t>DESCRIPTION:</w:t>
        </w:r>
      </w:ins>
    </w:p>
    <w:p w14:paraId="08FB9660" w14:textId="03613DDB" w:rsidR="00214F96" w:rsidRDefault="00214F96" w:rsidP="00242518">
      <w:pPr>
        <w:spacing w:line="276" w:lineRule="auto"/>
        <w:rPr>
          <w:ins w:id="11" w:author="Chetana M" w:date="2022-10-16T15:47:00Z"/>
          <w:sz w:val="24"/>
          <w:szCs w:val="24"/>
          <w:u w:val="single"/>
        </w:rPr>
      </w:pPr>
      <w:ins w:id="12" w:author="Chetana M" w:date="2022-10-16T15:47:00Z">
        <w:r w:rsidRPr="00214F96">
          <w:rPr>
            <w:sz w:val="24"/>
            <w:szCs w:val="24"/>
            <w:u w:val="single"/>
            <w:rPrChange w:id="13" w:author="Chetana M" w:date="2022-10-16T15:47:00Z">
              <w:rPr>
                <w:sz w:val="24"/>
                <w:szCs w:val="24"/>
              </w:rPr>
            </w:rPrChange>
          </w:rPr>
          <w:t>LINKED LIST:</w:t>
        </w:r>
      </w:ins>
    </w:p>
    <w:p w14:paraId="08CB18E0" w14:textId="77777777" w:rsidR="00214F96" w:rsidRDefault="00214F96" w:rsidP="00214F96">
      <w:pPr>
        <w:shd w:val="clear" w:color="auto" w:fill="FFFFFF"/>
        <w:spacing w:after="150" w:line="240" w:lineRule="auto"/>
        <w:textAlignment w:val="baseline"/>
        <w:rPr>
          <w:ins w:id="14" w:author="Chetana M" w:date="2022-10-16T15:48:00Z"/>
          <w:rFonts w:ascii="Times New Roman" w:eastAsia="Times New Roman" w:hAnsi="Times New Roman" w:cs="Times New Roman"/>
          <w:color w:val="273239"/>
          <w:spacing w:val="2"/>
          <w:sz w:val="28"/>
          <w:szCs w:val="28"/>
          <w:lang w:eastAsia="en-IN"/>
        </w:rPr>
      </w:pPr>
    </w:p>
    <w:p w14:paraId="0EB82B4D" w14:textId="2EFBB13C" w:rsidR="00214F96" w:rsidRPr="00214F96" w:rsidRDefault="00214F96" w:rsidP="00214F96">
      <w:pPr>
        <w:shd w:val="clear" w:color="auto" w:fill="FFFFFF"/>
        <w:spacing w:after="150" w:line="240" w:lineRule="auto"/>
        <w:textAlignment w:val="baseline"/>
        <w:rPr>
          <w:ins w:id="15" w:author="Chetana M" w:date="2022-10-16T15:47:00Z"/>
          <w:rFonts w:ascii="Times New Roman" w:eastAsia="Times New Roman" w:hAnsi="Times New Roman" w:cs="Times New Roman"/>
          <w:color w:val="273239"/>
          <w:spacing w:val="2"/>
          <w:sz w:val="28"/>
          <w:szCs w:val="28"/>
          <w:lang w:eastAsia="en-IN"/>
          <w:rPrChange w:id="16" w:author="Chetana M" w:date="2022-10-16T15:48:00Z">
            <w:rPr>
              <w:ins w:id="17" w:author="Chetana M" w:date="2022-10-16T15:47:00Z"/>
              <w:rFonts w:ascii="Arial" w:eastAsia="Times New Roman" w:hAnsi="Arial" w:cs="Arial"/>
              <w:color w:val="273239"/>
              <w:spacing w:val="2"/>
              <w:sz w:val="26"/>
              <w:szCs w:val="26"/>
              <w:lang w:eastAsia="en-IN"/>
            </w:rPr>
          </w:rPrChange>
        </w:rPr>
      </w:pPr>
      <w:ins w:id="18" w:author="Chetana M" w:date="2022-10-16T15:47:00Z">
        <w:r w:rsidRPr="00214F96">
          <w:rPr>
            <w:rFonts w:ascii="Times New Roman" w:eastAsia="Times New Roman" w:hAnsi="Times New Roman" w:cs="Times New Roman"/>
            <w:color w:val="273239"/>
            <w:spacing w:val="2"/>
            <w:sz w:val="28"/>
            <w:szCs w:val="28"/>
            <w:lang w:eastAsia="en-IN"/>
            <w:rPrChange w:id="19" w:author="Chetana M" w:date="2022-10-16T15:48:00Z">
              <w:rPr>
                <w:rFonts w:ascii="Arial" w:eastAsia="Times New Roman" w:hAnsi="Arial" w:cs="Arial"/>
                <w:color w:val="273239"/>
                <w:spacing w:val="2"/>
                <w:sz w:val="26"/>
                <w:szCs w:val="26"/>
                <w:lang w:eastAsia="en-IN"/>
              </w:rPr>
            </w:rPrChange>
          </w:rPr>
          <w:t xml:space="preserve">Linked List </w:t>
        </w:r>
        <w:r w:rsidRPr="00214F96">
          <w:rPr>
            <w:rFonts w:ascii="Times New Roman" w:eastAsia="Times New Roman" w:hAnsi="Times New Roman" w:cs="Times New Roman"/>
            <w:color w:val="273239"/>
            <w:spacing w:val="2"/>
            <w:sz w:val="28"/>
            <w:szCs w:val="28"/>
            <w:lang w:eastAsia="en-IN"/>
            <w:rPrChange w:id="20" w:author="Chetana M" w:date="2022-10-16T15:48:00Z">
              <w:rPr>
                <w:rFonts w:ascii="Arial" w:eastAsia="Times New Roman" w:hAnsi="Arial" w:cs="Arial"/>
                <w:color w:val="273239"/>
                <w:spacing w:val="2"/>
                <w:sz w:val="26"/>
                <w:szCs w:val="26"/>
                <w:lang w:eastAsia="en-IN"/>
              </w:rPr>
            </w:rPrChange>
          </w:rPr>
          <w:t>is a simple data structure in programming, which obviously is used to store data and retrieve it accordingly. To make it easier to imagine, it is more like a dynamic array in which data elements are linked via pointers (</w:t>
        </w:r>
        <w:proofErr w:type="gramStart"/>
        <w:r w:rsidRPr="00214F96">
          <w:rPr>
            <w:rFonts w:ascii="Times New Roman" w:eastAsia="Times New Roman" w:hAnsi="Times New Roman" w:cs="Times New Roman"/>
            <w:color w:val="273239"/>
            <w:spacing w:val="2"/>
            <w:sz w:val="28"/>
            <w:szCs w:val="28"/>
            <w:lang w:eastAsia="en-IN"/>
            <w:rPrChange w:id="21" w:author="Chetana M" w:date="2022-10-16T15:48:00Z">
              <w:rPr>
                <w:rFonts w:ascii="Arial" w:eastAsia="Times New Roman" w:hAnsi="Arial" w:cs="Arial"/>
                <w:color w:val="273239"/>
                <w:spacing w:val="2"/>
                <w:sz w:val="26"/>
                <w:szCs w:val="26"/>
                <w:lang w:eastAsia="en-IN"/>
              </w:rPr>
            </w:rPrChange>
          </w:rPr>
          <w:t>i.e.</w:t>
        </w:r>
        <w:proofErr w:type="gramEnd"/>
        <w:r w:rsidRPr="00214F96">
          <w:rPr>
            <w:rFonts w:ascii="Times New Roman" w:eastAsia="Times New Roman" w:hAnsi="Times New Roman" w:cs="Times New Roman"/>
            <w:color w:val="273239"/>
            <w:spacing w:val="2"/>
            <w:sz w:val="28"/>
            <w:szCs w:val="28"/>
            <w:lang w:eastAsia="en-IN"/>
            <w:rPrChange w:id="22" w:author="Chetana M" w:date="2022-10-16T15:48:00Z">
              <w:rPr>
                <w:rFonts w:ascii="Arial" w:eastAsia="Times New Roman" w:hAnsi="Arial" w:cs="Arial"/>
                <w:color w:val="273239"/>
                <w:spacing w:val="2"/>
                <w:sz w:val="26"/>
                <w:szCs w:val="26"/>
                <w:lang w:eastAsia="en-IN"/>
              </w:rPr>
            </w:rPrChange>
          </w:rPr>
          <w:t xml:space="preserve"> the present record points to its next record and the next one points to the record that comes after it, this goes on until the end of the structure) rather than being tightly packed.</w:t>
        </w:r>
      </w:ins>
    </w:p>
    <w:p w14:paraId="4A61EF68" w14:textId="77777777" w:rsidR="00214F96" w:rsidRPr="00214F96" w:rsidRDefault="00214F96" w:rsidP="00214F96">
      <w:pPr>
        <w:shd w:val="clear" w:color="auto" w:fill="FFFFFF"/>
        <w:spacing w:after="150" w:line="240" w:lineRule="auto"/>
        <w:textAlignment w:val="baseline"/>
        <w:rPr>
          <w:ins w:id="23" w:author="Chetana M" w:date="2022-10-16T15:47:00Z"/>
          <w:rFonts w:ascii="Times New Roman" w:eastAsia="Times New Roman" w:hAnsi="Times New Roman" w:cs="Times New Roman"/>
          <w:color w:val="273239"/>
          <w:spacing w:val="2"/>
          <w:sz w:val="28"/>
          <w:szCs w:val="28"/>
          <w:lang w:eastAsia="en-IN"/>
          <w:rPrChange w:id="24" w:author="Chetana M" w:date="2022-10-16T15:48:00Z">
            <w:rPr>
              <w:ins w:id="25" w:author="Chetana M" w:date="2022-10-16T15:47:00Z"/>
              <w:rFonts w:ascii="Arial" w:eastAsia="Times New Roman" w:hAnsi="Arial" w:cs="Arial"/>
              <w:color w:val="273239"/>
              <w:spacing w:val="2"/>
              <w:sz w:val="26"/>
              <w:szCs w:val="26"/>
              <w:lang w:eastAsia="en-IN"/>
            </w:rPr>
          </w:rPrChange>
        </w:rPr>
      </w:pPr>
      <w:ins w:id="26" w:author="Chetana M" w:date="2022-10-16T15:47:00Z">
        <w:r w:rsidRPr="00214F96">
          <w:rPr>
            <w:rFonts w:ascii="Times New Roman" w:eastAsia="Times New Roman" w:hAnsi="Times New Roman" w:cs="Times New Roman"/>
            <w:color w:val="273239"/>
            <w:spacing w:val="2"/>
            <w:sz w:val="28"/>
            <w:szCs w:val="28"/>
            <w:lang w:eastAsia="en-IN"/>
            <w:rPrChange w:id="27" w:author="Chetana M" w:date="2022-10-16T15:48:00Z">
              <w:rPr>
                <w:rFonts w:ascii="Arial" w:eastAsia="Times New Roman" w:hAnsi="Arial" w:cs="Arial"/>
                <w:color w:val="273239"/>
                <w:spacing w:val="2"/>
                <w:sz w:val="26"/>
                <w:szCs w:val="26"/>
                <w:lang w:eastAsia="en-IN"/>
              </w:rPr>
            </w:rPrChange>
          </w:rPr>
          <w:t>There are two types of linked list:</w:t>
        </w:r>
      </w:ins>
    </w:p>
    <w:p w14:paraId="2A2A38BB" w14:textId="77777777" w:rsidR="00214F96" w:rsidRPr="00214F96" w:rsidRDefault="00214F96" w:rsidP="00214F96">
      <w:pPr>
        <w:numPr>
          <w:ilvl w:val="0"/>
          <w:numId w:val="3"/>
        </w:numPr>
        <w:shd w:val="clear" w:color="auto" w:fill="FFFFFF"/>
        <w:spacing w:after="0" w:line="240" w:lineRule="auto"/>
        <w:ind w:left="1080"/>
        <w:textAlignment w:val="baseline"/>
        <w:rPr>
          <w:ins w:id="28" w:author="Chetana M" w:date="2022-10-16T15:47:00Z"/>
          <w:rFonts w:ascii="Times New Roman" w:eastAsia="Times New Roman" w:hAnsi="Times New Roman" w:cs="Times New Roman"/>
          <w:color w:val="273239"/>
          <w:spacing w:val="2"/>
          <w:sz w:val="28"/>
          <w:szCs w:val="28"/>
          <w:lang w:eastAsia="en-IN"/>
          <w:rPrChange w:id="29" w:author="Chetana M" w:date="2022-10-16T15:48:00Z">
            <w:rPr>
              <w:ins w:id="30" w:author="Chetana M" w:date="2022-10-16T15:47:00Z"/>
              <w:rFonts w:ascii="Arial" w:eastAsia="Times New Roman" w:hAnsi="Arial" w:cs="Arial"/>
              <w:color w:val="273239"/>
              <w:spacing w:val="2"/>
              <w:sz w:val="26"/>
              <w:szCs w:val="26"/>
              <w:lang w:eastAsia="en-IN"/>
            </w:rPr>
          </w:rPrChange>
        </w:rPr>
      </w:pPr>
      <w:ins w:id="31" w:author="Chetana M" w:date="2022-10-16T15:47:00Z">
        <w:r w:rsidRPr="00214F96">
          <w:rPr>
            <w:rFonts w:ascii="Times New Roman" w:eastAsia="Times New Roman" w:hAnsi="Times New Roman" w:cs="Times New Roman"/>
            <w:color w:val="273239"/>
            <w:spacing w:val="2"/>
            <w:sz w:val="28"/>
            <w:szCs w:val="28"/>
            <w:lang w:eastAsia="en-IN"/>
            <w:rPrChange w:id="32" w:author="Chetana M" w:date="2022-10-16T15:48:00Z">
              <w:rPr>
                <w:rFonts w:ascii="Arial" w:eastAsia="Times New Roman" w:hAnsi="Arial" w:cs="Arial"/>
                <w:color w:val="273239"/>
                <w:spacing w:val="2"/>
                <w:sz w:val="26"/>
                <w:szCs w:val="26"/>
                <w:lang w:eastAsia="en-IN"/>
              </w:rPr>
            </w:rPrChange>
          </w:rPr>
          <w:t>Single-Linked List: In this, the nodes point to the node immediately after it</w:t>
        </w:r>
      </w:ins>
    </w:p>
    <w:p w14:paraId="30CF3081" w14:textId="77777777" w:rsidR="00214F96" w:rsidRPr="00214F96" w:rsidRDefault="00214F96" w:rsidP="00214F96">
      <w:pPr>
        <w:numPr>
          <w:ilvl w:val="0"/>
          <w:numId w:val="3"/>
        </w:numPr>
        <w:shd w:val="clear" w:color="auto" w:fill="FFFFFF"/>
        <w:spacing w:after="0" w:line="240" w:lineRule="auto"/>
        <w:ind w:left="1080"/>
        <w:textAlignment w:val="baseline"/>
        <w:rPr>
          <w:ins w:id="33" w:author="Chetana M" w:date="2022-10-16T15:47:00Z"/>
          <w:rFonts w:ascii="Times New Roman" w:eastAsia="Times New Roman" w:hAnsi="Times New Roman" w:cs="Times New Roman"/>
          <w:color w:val="273239"/>
          <w:spacing w:val="2"/>
          <w:sz w:val="28"/>
          <w:szCs w:val="28"/>
          <w:lang w:eastAsia="en-IN"/>
          <w:rPrChange w:id="34" w:author="Chetana M" w:date="2022-10-16T15:48:00Z">
            <w:rPr>
              <w:ins w:id="35" w:author="Chetana M" w:date="2022-10-16T15:47:00Z"/>
              <w:rFonts w:ascii="Arial" w:eastAsia="Times New Roman" w:hAnsi="Arial" w:cs="Arial"/>
              <w:color w:val="273239"/>
              <w:spacing w:val="2"/>
              <w:sz w:val="26"/>
              <w:szCs w:val="26"/>
              <w:lang w:eastAsia="en-IN"/>
            </w:rPr>
          </w:rPrChange>
        </w:rPr>
      </w:pPr>
      <w:ins w:id="36" w:author="Chetana M" w:date="2022-10-16T15:47:00Z">
        <w:r w:rsidRPr="00214F96">
          <w:rPr>
            <w:rFonts w:ascii="Times New Roman" w:eastAsia="Times New Roman" w:hAnsi="Times New Roman" w:cs="Times New Roman"/>
            <w:color w:val="273239"/>
            <w:spacing w:val="2"/>
            <w:sz w:val="28"/>
            <w:szCs w:val="28"/>
            <w:lang w:eastAsia="en-IN"/>
            <w:rPrChange w:id="37" w:author="Chetana M" w:date="2022-10-16T15:48:00Z">
              <w:rPr>
                <w:rFonts w:ascii="Arial" w:eastAsia="Times New Roman" w:hAnsi="Arial" w:cs="Arial"/>
                <w:color w:val="273239"/>
                <w:spacing w:val="2"/>
                <w:sz w:val="26"/>
                <w:szCs w:val="26"/>
                <w:lang w:eastAsia="en-IN"/>
              </w:rPr>
            </w:rPrChange>
          </w:rPr>
          <w:t>Doubly Linked List: In this, the nodes not only reference the node next to it but also the node before it.</w:t>
        </w:r>
      </w:ins>
    </w:p>
    <w:p w14:paraId="448EAFAF" w14:textId="77777777" w:rsidR="00214F96" w:rsidRPr="00214F96" w:rsidRDefault="00214F96" w:rsidP="00242518">
      <w:pPr>
        <w:spacing w:line="276" w:lineRule="auto"/>
        <w:rPr>
          <w:sz w:val="24"/>
          <w:szCs w:val="24"/>
          <w:u w:val="single"/>
          <w:rPrChange w:id="38" w:author="Chetana M" w:date="2022-10-16T15:47:00Z">
            <w:rPr>
              <w:sz w:val="24"/>
              <w:szCs w:val="24"/>
            </w:rPr>
          </w:rPrChange>
        </w:rPr>
      </w:pPr>
    </w:p>
    <w:p w14:paraId="3E051A31" w14:textId="77777777" w:rsidR="00214F96" w:rsidRDefault="00214F96" w:rsidP="00B7427A">
      <w:pPr>
        <w:rPr>
          <w:ins w:id="39" w:author="Chetana M" w:date="2022-10-16T15:48:00Z"/>
          <w:sz w:val="28"/>
          <w:szCs w:val="28"/>
        </w:rPr>
      </w:pPr>
    </w:p>
    <w:p w14:paraId="1DE585AC" w14:textId="77777777" w:rsidR="00214F96" w:rsidRDefault="00214F96" w:rsidP="00B7427A">
      <w:pPr>
        <w:rPr>
          <w:ins w:id="40" w:author="Chetana M" w:date="2022-10-16T15:48:00Z"/>
          <w:sz w:val="28"/>
          <w:szCs w:val="28"/>
        </w:rPr>
      </w:pPr>
    </w:p>
    <w:p w14:paraId="52D4766E" w14:textId="77777777" w:rsidR="00214F96" w:rsidRDefault="00214F96" w:rsidP="00B7427A">
      <w:pPr>
        <w:rPr>
          <w:ins w:id="41" w:author="Chetana M" w:date="2022-10-16T15:48:00Z"/>
          <w:sz w:val="28"/>
          <w:szCs w:val="28"/>
        </w:rPr>
      </w:pPr>
    </w:p>
    <w:p w14:paraId="576A551C" w14:textId="77777777" w:rsidR="00214F96" w:rsidRDefault="00214F96" w:rsidP="00B7427A">
      <w:pPr>
        <w:rPr>
          <w:ins w:id="42" w:author="Chetana M" w:date="2022-10-16T15:48:00Z"/>
          <w:sz w:val="28"/>
          <w:szCs w:val="28"/>
        </w:rPr>
      </w:pPr>
    </w:p>
    <w:p w14:paraId="01A87320" w14:textId="77777777" w:rsidR="00214F96" w:rsidRDefault="00214F96" w:rsidP="00B7427A">
      <w:pPr>
        <w:rPr>
          <w:ins w:id="43" w:author="Chetana M" w:date="2022-10-16T15:48:00Z"/>
          <w:sz w:val="28"/>
          <w:szCs w:val="28"/>
        </w:rPr>
      </w:pPr>
    </w:p>
    <w:p w14:paraId="6B3BD23C" w14:textId="77777777" w:rsidR="00214F96" w:rsidRDefault="00214F96" w:rsidP="00B7427A">
      <w:pPr>
        <w:rPr>
          <w:ins w:id="44" w:author="Chetana M" w:date="2022-10-16T15:49:00Z"/>
          <w:sz w:val="28"/>
          <w:szCs w:val="28"/>
        </w:rPr>
      </w:pPr>
    </w:p>
    <w:p w14:paraId="0317DE7B" w14:textId="77777777" w:rsidR="00214F96" w:rsidRDefault="00214F96" w:rsidP="00B7427A">
      <w:pPr>
        <w:rPr>
          <w:ins w:id="45" w:author="Chetana M" w:date="2022-10-16T15:49:00Z"/>
          <w:sz w:val="28"/>
          <w:szCs w:val="28"/>
        </w:rPr>
      </w:pPr>
    </w:p>
    <w:p w14:paraId="7EBE789F" w14:textId="77777777" w:rsidR="00214F96" w:rsidRDefault="00214F96" w:rsidP="00B7427A">
      <w:pPr>
        <w:rPr>
          <w:ins w:id="46" w:author="Chetana M" w:date="2022-10-16T15:49:00Z"/>
          <w:sz w:val="28"/>
          <w:szCs w:val="28"/>
        </w:rPr>
      </w:pPr>
    </w:p>
    <w:p w14:paraId="49C1E29F" w14:textId="2B127926" w:rsidR="00E42759" w:rsidRDefault="00E42759" w:rsidP="00B7427A">
      <w:pPr>
        <w:rPr>
          <w:sz w:val="28"/>
          <w:szCs w:val="28"/>
        </w:rPr>
      </w:pPr>
      <w:r w:rsidRPr="00E42759">
        <w:rPr>
          <w:sz w:val="28"/>
          <w:szCs w:val="28"/>
        </w:rPr>
        <w:t>ALGORITHM:</w:t>
      </w:r>
    </w:p>
    <w:p w14:paraId="6D12745C" w14:textId="1ED1DFD1" w:rsidR="00242518" w:rsidRDefault="00242518" w:rsidP="00242518">
      <w:pPr>
        <w:rPr>
          <w:sz w:val="28"/>
          <w:szCs w:val="28"/>
        </w:rPr>
      </w:pPr>
      <w:r w:rsidRPr="00242518">
        <w:rPr>
          <w:sz w:val="24"/>
          <w:szCs w:val="24"/>
          <w:u w:val="single"/>
        </w:rPr>
        <w:t>BUILDING A LINKED LIST</w:t>
      </w:r>
      <w:r>
        <w:rPr>
          <w:sz w:val="24"/>
          <w:szCs w:val="24"/>
          <w:u w:val="single"/>
        </w:rPr>
        <w:t xml:space="preserve"> OF STUDENT DATA</w:t>
      </w:r>
      <w:r>
        <w:rPr>
          <w:sz w:val="28"/>
          <w:szCs w:val="28"/>
        </w:rPr>
        <w:t>:</w:t>
      </w:r>
    </w:p>
    <w:p w14:paraId="5687335E" w14:textId="67E95E88" w:rsidR="00242518" w:rsidRPr="00313C35" w:rsidRDefault="00242518" w:rsidP="00242518">
      <w:pPr>
        <w:rPr>
          <w:rFonts w:ascii="Times New Roman" w:hAnsi="Times New Roman" w:cs="Times New Roman"/>
          <w:sz w:val="28"/>
          <w:szCs w:val="28"/>
          <w:rPrChange w:id="47" w:author="Chetana M" w:date="2022-10-16T15:35:00Z">
            <w:rPr>
              <w:sz w:val="28"/>
              <w:szCs w:val="28"/>
            </w:rPr>
          </w:rPrChange>
        </w:rPr>
      </w:pPr>
      <w:r w:rsidRPr="00313C35">
        <w:rPr>
          <w:rFonts w:ascii="Times New Roman" w:hAnsi="Times New Roman" w:cs="Times New Roman"/>
          <w:sz w:val="28"/>
          <w:szCs w:val="28"/>
          <w:rPrChange w:id="48" w:author="Chetana M" w:date="2022-10-16T15:35:00Z">
            <w:rPr>
              <w:sz w:val="28"/>
              <w:szCs w:val="28"/>
            </w:rPr>
          </w:rPrChange>
        </w:rPr>
        <w:t>1)</w:t>
      </w:r>
      <w:r w:rsidRPr="00313C35">
        <w:rPr>
          <w:rFonts w:ascii="Times New Roman" w:eastAsia="Times New Roman" w:hAnsi="Times New Roman" w:cs="Times New Roman"/>
          <w:color w:val="000000"/>
          <w:sz w:val="28"/>
          <w:szCs w:val="28"/>
          <w:lang w:eastAsia="en-IN"/>
          <w:rPrChange w:id="49" w:author="Chetana M" w:date="2022-10-16T15:35:00Z">
            <w:rPr>
              <w:rFonts w:ascii="Arial" w:eastAsia="Times New Roman" w:hAnsi="Arial" w:cs="Arial"/>
              <w:color w:val="000000"/>
              <w:sz w:val="30"/>
              <w:szCs w:val="30"/>
              <w:lang w:eastAsia="en-IN"/>
            </w:rPr>
          </w:rPrChange>
        </w:rPr>
        <w:t xml:space="preserve">First, create a class Node with instance variables </w:t>
      </w:r>
      <w:r w:rsidR="00313C35" w:rsidRPr="00313C35">
        <w:rPr>
          <w:rFonts w:ascii="Times New Roman" w:eastAsia="Times New Roman" w:hAnsi="Times New Roman" w:cs="Times New Roman"/>
          <w:color w:val="000000"/>
          <w:sz w:val="28"/>
          <w:szCs w:val="28"/>
          <w:lang w:eastAsia="en-IN"/>
          <w:rPrChange w:id="50" w:author="Chetana M" w:date="2022-10-16T15:35:00Z">
            <w:rPr>
              <w:rFonts w:ascii="Arial" w:eastAsia="Times New Roman" w:hAnsi="Arial" w:cs="Arial"/>
              <w:color w:val="000000"/>
              <w:sz w:val="30"/>
              <w:szCs w:val="30"/>
              <w:lang w:eastAsia="en-IN"/>
            </w:rPr>
          </w:rPrChange>
        </w:rPr>
        <w:t>name, age, id, branch,</w:t>
      </w:r>
      <w:r w:rsidRPr="00313C35">
        <w:rPr>
          <w:rFonts w:ascii="Times New Roman" w:eastAsia="Times New Roman" w:hAnsi="Times New Roman" w:cs="Times New Roman"/>
          <w:color w:val="000000"/>
          <w:sz w:val="28"/>
          <w:szCs w:val="28"/>
          <w:lang w:eastAsia="en-IN"/>
          <w:rPrChange w:id="51" w:author="Chetana M" w:date="2022-10-16T15:35:00Z">
            <w:rPr>
              <w:rFonts w:ascii="Arial" w:eastAsia="Times New Roman" w:hAnsi="Arial" w:cs="Arial"/>
              <w:color w:val="000000"/>
              <w:sz w:val="30"/>
              <w:szCs w:val="30"/>
              <w:lang w:eastAsia="en-IN"/>
            </w:rPr>
          </w:rPrChange>
        </w:rPr>
        <w:t xml:space="preserve"> next.</w:t>
      </w:r>
    </w:p>
    <w:p w14:paraId="328597DB" w14:textId="06DDF73E" w:rsidR="00242518" w:rsidRPr="00313C35" w:rsidRDefault="00242518" w:rsidP="00242518">
      <w:pPr>
        <w:rPr>
          <w:rFonts w:ascii="Times New Roman" w:hAnsi="Times New Roman" w:cs="Times New Roman"/>
          <w:sz w:val="28"/>
          <w:szCs w:val="28"/>
          <w:rPrChange w:id="52" w:author="Chetana M" w:date="2022-10-16T15:35:00Z">
            <w:rPr>
              <w:sz w:val="28"/>
              <w:szCs w:val="28"/>
            </w:rPr>
          </w:rPrChange>
        </w:rPr>
      </w:pPr>
      <w:r w:rsidRPr="00313C35">
        <w:rPr>
          <w:rFonts w:ascii="Times New Roman" w:hAnsi="Times New Roman" w:cs="Times New Roman"/>
          <w:sz w:val="28"/>
          <w:szCs w:val="28"/>
          <w:rPrChange w:id="53" w:author="Chetana M" w:date="2022-10-16T15:35:00Z">
            <w:rPr>
              <w:sz w:val="28"/>
              <w:szCs w:val="28"/>
            </w:rPr>
          </w:rPrChange>
        </w:rPr>
        <w:t>2)</w:t>
      </w:r>
      <w:r w:rsidRPr="00313C35">
        <w:rPr>
          <w:rFonts w:ascii="Times New Roman" w:eastAsia="Times New Roman" w:hAnsi="Times New Roman" w:cs="Times New Roman"/>
          <w:color w:val="000000"/>
          <w:sz w:val="28"/>
          <w:szCs w:val="28"/>
          <w:lang w:eastAsia="en-IN"/>
          <w:rPrChange w:id="54" w:author="Chetana M" w:date="2022-10-16T15:35:00Z">
            <w:rPr>
              <w:rFonts w:ascii="Arial" w:eastAsia="Times New Roman" w:hAnsi="Arial" w:cs="Arial"/>
              <w:color w:val="000000"/>
              <w:sz w:val="30"/>
              <w:szCs w:val="30"/>
              <w:lang w:eastAsia="en-IN"/>
            </w:rPr>
          </w:rPrChange>
        </w:rPr>
        <w:t xml:space="preserve">Now, I will create a class </w:t>
      </w:r>
      <w:r w:rsidR="00313C35" w:rsidRPr="00313C35">
        <w:rPr>
          <w:rFonts w:ascii="Times New Roman" w:eastAsia="Times New Roman" w:hAnsi="Times New Roman" w:cs="Times New Roman"/>
          <w:color w:val="000000"/>
          <w:sz w:val="28"/>
          <w:szCs w:val="28"/>
          <w:lang w:eastAsia="en-IN"/>
          <w:rPrChange w:id="55" w:author="Chetana M" w:date="2022-10-16T15:35:00Z">
            <w:rPr>
              <w:rFonts w:ascii="Arial" w:eastAsia="Times New Roman" w:hAnsi="Arial" w:cs="Arial"/>
              <w:color w:val="000000"/>
              <w:sz w:val="30"/>
              <w:szCs w:val="30"/>
              <w:lang w:eastAsia="en-IN"/>
            </w:rPr>
          </w:rPrChange>
        </w:rPr>
        <w:t>l</w:t>
      </w:r>
      <w:r w:rsidRPr="00313C35">
        <w:rPr>
          <w:rFonts w:ascii="Times New Roman" w:eastAsia="Times New Roman" w:hAnsi="Times New Roman" w:cs="Times New Roman"/>
          <w:color w:val="000000"/>
          <w:sz w:val="28"/>
          <w:szCs w:val="28"/>
          <w:lang w:eastAsia="en-IN"/>
          <w:rPrChange w:id="56" w:author="Chetana M" w:date="2022-10-16T15:35:00Z">
            <w:rPr>
              <w:rFonts w:ascii="Arial" w:eastAsia="Times New Roman" w:hAnsi="Arial" w:cs="Arial"/>
              <w:color w:val="000000"/>
              <w:sz w:val="30"/>
              <w:szCs w:val="30"/>
              <w:lang w:eastAsia="en-IN"/>
            </w:rPr>
          </w:rPrChange>
        </w:rPr>
        <w:t>inked</w:t>
      </w:r>
      <w:r w:rsidR="00313C35" w:rsidRPr="00313C35">
        <w:rPr>
          <w:rFonts w:ascii="Times New Roman" w:eastAsia="Times New Roman" w:hAnsi="Times New Roman" w:cs="Times New Roman"/>
          <w:color w:val="000000"/>
          <w:sz w:val="28"/>
          <w:szCs w:val="28"/>
          <w:lang w:eastAsia="en-IN"/>
          <w:rPrChange w:id="57" w:author="Chetana M" w:date="2022-10-16T15:35:00Z">
            <w:rPr>
              <w:rFonts w:ascii="Arial" w:eastAsia="Times New Roman" w:hAnsi="Arial" w:cs="Arial"/>
              <w:color w:val="000000"/>
              <w:sz w:val="30"/>
              <w:szCs w:val="30"/>
              <w:lang w:eastAsia="en-IN"/>
            </w:rPr>
          </w:rPrChange>
        </w:rPr>
        <w:t xml:space="preserve"> </w:t>
      </w:r>
      <w:r w:rsidRPr="00313C35">
        <w:rPr>
          <w:rFonts w:ascii="Times New Roman" w:eastAsia="Times New Roman" w:hAnsi="Times New Roman" w:cs="Times New Roman"/>
          <w:color w:val="000000"/>
          <w:sz w:val="28"/>
          <w:szCs w:val="28"/>
          <w:lang w:eastAsia="en-IN"/>
          <w:rPrChange w:id="58" w:author="Chetana M" w:date="2022-10-16T15:35:00Z">
            <w:rPr>
              <w:rFonts w:ascii="Arial" w:eastAsia="Times New Roman" w:hAnsi="Arial" w:cs="Arial"/>
              <w:color w:val="000000"/>
              <w:sz w:val="30"/>
              <w:szCs w:val="30"/>
              <w:lang w:eastAsia="en-IN"/>
            </w:rPr>
          </w:rPrChange>
        </w:rPr>
        <w:t>list with instance variable head</w:t>
      </w:r>
      <w:del w:id="59" w:author="Chetana M" w:date="2022-10-16T15:32:00Z">
        <w:r w:rsidRPr="00313C35" w:rsidDel="00313C35">
          <w:rPr>
            <w:rFonts w:ascii="Times New Roman" w:eastAsia="Times New Roman" w:hAnsi="Times New Roman" w:cs="Times New Roman"/>
            <w:color w:val="000000"/>
            <w:sz w:val="28"/>
            <w:szCs w:val="28"/>
            <w:lang w:eastAsia="en-IN"/>
            <w:rPrChange w:id="60" w:author="Chetana M" w:date="2022-10-16T15:35:00Z">
              <w:rPr>
                <w:rFonts w:ascii="Arial" w:eastAsia="Times New Roman" w:hAnsi="Arial" w:cs="Arial"/>
                <w:color w:val="000000"/>
                <w:sz w:val="30"/>
                <w:szCs w:val="30"/>
                <w:lang w:eastAsia="en-IN"/>
              </w:rPr>
            </w:rPrChange>
          </w:rPr>
          <w:delText xml:space="preserve"> </w:delText>
        </w:r>
      </w:del>
      <w:r w:rsidR="00313C35" w:rsidRPr="00313C35">
        <w:rPr>
          <w:rFonts w:ascii="Times New Roman" w:eastAsia="Times New Roman" w:hAnsi="Times New Roman" w:cs="Times New Roman"/>
          <w:color w:val="000000"/>
          <w:sz w:val="28"/>
          <w:szCs w:val="28"/>
          <w:lang w:eastAsia="en-IN"/>
          <w:rPrChange w:id="61" w:author="Chetana M" w:date="2022-10-16T15:35:00Z">
            <w:rPr>
              <w:rFonts w:ascii="Arial" w:eastAsia="Times New Roman" w:hAnsi="Arial" w:cs="Arial"/>
              <w:color w:val="000000"/>
              <w:sz w:val="30"/>
              <w:szCs w:val="30"/>
              <w:lang w:eastAsia="en-IN"/>
            </w:rPr>
          </w:rPrChange>
        </w:rPr>
        <w:t>.</w:t>
      </w:r>
    </w:p>
    <w:p w14:paraId="4A1F68BA" w14:textId="3E5DC1D6" w:rsidR="00242518" w:rsidRPr="00313C35" w:rsidDel="00313C35" w:rsidRDefault="00242518" w:rsidP="00313C35">
      <w:pPr>
        <w:shd w:val="clear" w:color="auto" w:fill="FFFFFF"/>
        <w:spacing w:after="0" w:line="240" w:lineRule="auto"/>
        <w:rPr>
          <w:del w:id="62" w:author="Chetana M" w:date="2022-10-16T15:34:00Z"/>
          <w:rFonts w:ascii="Times New Roman" w:eastAsia="Times New Roman" w:hAnsi="Times New Roman" w:cs="Times New Roman"/>
          <w:color w:val="000000"/>
          <w:sz w:val="28"/>
          <w:szCs w:val="28"/>
          <w:lang w:eastAsia="en-IN"/>
          <w:rPrChange w:id="63" w:author="Chetana M" w:date="2022-10-16T15:35:00Z">
            <w:rPr>
              <w:del w:id="64" w:author="Chetana M" w:date="2022-10-16T15:34:00Z"/>
              <w:rFonts w:ascii="Arial" w:eastAsia="Times New Roman" w:hAnsi="Arial" w:cs="Arial"/>
              <w:color w:val="000000"/>
              <w:sz w:val="30"/>
              <w:szCs w:val="30"/>
              <w:lang w:eastAsia="en-IN"/>
            </w:rPr>
          </w:rPrChange>
        </w:rPr>
      </w:pPr>
      <w:r w:rsidRPr="00313C35">
        <w:rPr>
          <w:rFonts w:ascii="Times New Roman" w:eastAsia="Times New Roman" w:hAnsi="Times New Roman" w:cs="Times New Roman"/>
          <w:color w:val="000000"/>
          <w:sz w:val="28"/>
          <w:szCs w:val="28"/>
          <w:lang w:eastAsia="en-IN"/>
          <w:rPrChange w:id="65" w:author="Chetana M" w:date="2022-10-16T15:35:00Z">
            <w:rPr>
              <w:rFonts w:ascii="Arial" w:eastAsia="Times New Roman" w:hAnsi="Arial" w:cs="Arial"/>
              <w:color w:val="000000"/>
              <w:sz w:val="30"/>
              <w:szCs w:val="30"/>
              <w:lang w:eastAsia="en-IN"/>
            </w:rPr>
          </w:rPrChange>
        </w:rPr>
        <w:t>3)</w:t>
      </w:r>
      <w:r w:rsidRPr="00313C35">
        <w:rPr>
          <w:rFonts w:ascii="Times New Roman" w:eastAsia="Times New Roman" w:hAnsi="Times New Roman" w:cs="Times New Roman"/>
          <w:color w:val="000000"/>
          <w:sz w:val="28"/>
          <w:szCs w:val="28"/>
          <w:lang w:eastAsia="en-IN"/>
          <w:rPrChange w:id="66" w:author="Chetana M" w:date="2022-10-16T15:35:00Z">
            <w:rPr>
              <w:rFonts w:ascii="Arial" w:eastAsia="Times New Roman" w:hAnsi="Arial" w:cs="Arial"/>
              <w:color w:val="000000"/>
              <w:sz w:val="30"/>
              <w:szCs w:val="30"/>
              <w:lang w:eastAsia="en-IN"/>
            </w:rPr>
          </w:rPrChange>
        </w:rPr>
        <w:t xml:space="preserve">The variable head points to the first element in the linked list </w:t>
      </w:r>
      <w:del w:id="67" w:author="Chetana M" w:date="2022-10-16T15:32:00Z">
        <w:r w:rsidRPr="00313C35" w:rsidDel="00313C35">
          <w:rPr>
            <w:rFonts w:ascii="Times New Roman" w:eastAsia="Times New Roman" w:hAnsi="Times New Roman" w:cs="Times New Roman"/>
            <w:color w:val="000000"/>
            <w:sz w:val="28"/>
            <w:szCs w:val="28"/>
            <w:lang w:eastAsia="en-IN"/>
            <w:rPrChange w:id="68" w:author="Chetana M" w:date="2022-10-16T15:35:00Z">
              <w:rPr>
                <w:rFonts w:ascii="Arial" w:eastAsia="Times New Roman" w:hAnsi="Arial" w:cs="Arial"/>
                <w:color w:val="000000"/>
                <w:sz w:val="30"/>
                <w:szCs w:val="30"/>
                <w:lang w:eastAsia="en-IN"/>
              </w:rPr>
            </w:rPrChange>
          </w:rPr>
          <w:delText>wh</w:delText>
        </w:r>
      </w:del>
      <w:ins w:id="69" w:author="Chetana M" w:date="2022-10-16T15:33:00Z">
        <w:r w:rsidR="00313C35" w:rsidRPr="00313C35">
          <w:rPr>
            <w:rFonts w:ascii="Times New Roman" w:eastAsia="Times New Roman" w:hAnsi="Times New Roman" w:cs="Times New Roman"/>
            <w:color w:val="000000"/>
            <w:sz w:val="28"/>
            <w:szCs w:val="28"/>
            <w:lang w:eastAsia="en-IN"/>
            <w:rPrChange w:id="70" w:author="Chetana M" w:date="2022-10-16T15:35:00Z">
              <w:rPr>
                <w:rFonts w:ascii="Arial" w:eastAsia="Times New Roman" w:hAnsi="Arial" w:cs="Arial"/>
                <w:color w:val="000000"/>
                <w:sz w:val="30"/>
                <w:szCs w:val="30"/>
                <w:lang w:eastAsia="en-IN"/>
              </w:rPr>
            </w:rPrChange>
          </w:rPr>
          <w:t>and next indicates the next element.</w:t>
        </w:r>
      </w:ins>
      <w:del w:id="71" w:author="Chetana M" w:date="2022-10-16T15:32:00Z">
        <w:r w:rsidRPr="00313C35" w:rsidDel="00313C35">
          <w:rPr>
            <w:rFonts w:ascii="Times New Roman" w:eastAsia="Times New Roman" w:hAnsi="Times New Roman" w:cs="Times New Roman"/>
            <w:color w:val="000000"/>
            <w:sz w:val="28"/>
            <w:szCs w:val="28"/>
            <w:lang w:eastAsia="en-IN"/>
            <w:rPrChange w:id="72" w:author="Chetana M" w:date="2022-10-16T15:35:00Z">
              <w:rPr>
                <w:rFonts w:ascii="Arial" w:eastAsia="Times New Roman" w:hAnsi="Arial" w:cs="Arial"/>
                <w:color w:val="000000"/>
                <w:sz w:val="30"/>
                <w:szCs w:val="30"/>
                <w:lang w:eastAsia="en-IN"/>
              </w:rPr>
            </w:rPrChange>
          </w:rPr>
          <w:delText>il</w:delText>
        </w:r>
      </w:del>
      <w:del w:id="73" w:author="Chetana M" w:date="2022-10-16T15:31:00Z">
        <w:r w:rsidRPr="00313C35" w:rsidDel="00313C35">
          <w:rPr>
            <w:rFonts w:ascii="Times New Roman" w:eastAsia="Times New Roman" w:hAnsi="Times New Roman" w:cs="Times New Roman"/>
            <w:color w:val="000000"/>
            <w:sz w:val="28"/>
            <w:szCs w:val="28"/>
            <w:lang w:eastAsia="en-IN"/>
            <w:rPrChange w:id="74" w:author="Chetana M" w:date="2022-10-16T15:35:00Z">
              <w:rPr>
                <w:rFonts w:ascii="Arial" w:eastAsia="Times New Roman" w:hAnsi="Arial" w:cs="Arial"/>
                <w:color w:val="000000"/>
                <w:sz w:val="30"/>
                <w:szCs w:val="30"/>
                <w:lang w:eastAsia="en-IN"/>
              </w:rPr>
            </w:rPrChange>
          </w:rPr>
          <w:delText xml:space="preserve">e </w:delText>
        </w:r>
        <w:r w:rsidR="00313C35" w:rsidRPr="00313C35" w:rsidDel="00313C35">
          <w:rPr>
            <w:rFonts w:ascii="Times New Roman" w:eastAsia="Times New Roman" w:hAnsi="Times New Roman" w:cs="Times New Roman"/>
            <w:color w:val="000000"/>
            <w:sz w:val="28"/>
            <w:szCs w:val="28"/>
            <w:lang w:eastAsia="en-IN"/>
            <w:rPrChange w:id="75" w:author="Chetana M" w:date="2022-10-16T15:35:00Z">
              <w:rPr>
                <w:rFonts w:ascii="Arial" w:eastAsia="Times New Roman" w:hAnsi="Arial" w:cs="Arial"/>
                <w:color w:val="000000"/>
                <w:sz w:val="30"/>
                <w:szCs w:val="30"/>
                <w:lang w:eastAsia="en-IN"/>
              </w:rPr>
            </w:rPrChange>
          </w:rPr>
          <w:delText>ne</w:delText>
        </w:r>
        <w:r w:rsidRPr="00313C35" w:rsidDel="00313C35">
          <w:rPr>
            <w:rFonts w:ascii="Times New Roman" w:eastAsia="Times New Roman" w:hAnsi="Times New Roman" w:cs="Times New Roman"/>
            <w:color w:val="000000"/>
            <w:sz w:val="28"/>
            <w:szCs w:val="28"/>
            <w:lang w:eastAsia="en-IN"/>
            <w:rPrChange w:id="76" w:author="Chetana M" w:date="2022-10-16T15:35:00Z">
              <w:rPr>
                <w:rFonts w:ascii="Arial" w:eastAsia="Times New Roman" w:hAnsi="Arial" w:cs="Arial"/>
                <w:color w:val="000000"/>
                <w:sz w:val="30"/>
                <w:szCs w:val="30"/>
                <w:lang w:eastAsia="en-IN"/>
              </w:rPr>
            </w:rPrChange>
          </w:rPr>
          <w:delText>.</w:delText>
        </w:r>
      </w:del>
    </w:p>
    <w:p w14:paraId="2DE1F626" w14:textId="77777777" w:rsidR="00313C35" w:rsidRPr="00313C35" w:rsidRDefault="00313C35" w:rsidP="00242518">
      <w:pPr>
        <w:shd w:val="clear" w:color="auto" w:fill="FFFFFF"/>
        <w:spacing w:after="0" w:line="240" w:lineRule="auto"/>
        <w:rPr>
          <w:ins w:id="77" w:author="Chetana M" w:date="2022-10-16T15:34:00Z"/>
          <w:rFonts w:ascii="Times New Roman" w:eastAsia="Times New Roman" w:hAnsi="Times New Roman" w:cs="Times New Roman"/>
          <w:color w:val="000000"/>
          <w:sz w:val="28"/>
          <w:szCs w:val="28"/>
          <w:lang w:eastAsia="en-IN"/>
          <w:rPrChange w:id="78" w:author="Chetana M" w:date="2022-10-16T15:35:00Z">
            <w:rPr>
              <w:ins w:id="79" w:author="Chetana M" w:date="2022-10-16T15:34:00Z"/>
              <w:rFonts w:ascii="Arial" w:eastAsia="Times New Roman" w:hAnsi="Arial" w:cs="Arial"/>
              <w:color w:val="000000"/>
              <w:sz w:val="30"/>
              <w:szCs w:val="30"/>
              <w:lang w:eastAsia="en-IN"/>
            </w:rPr>
          </w:rPrChange>
        </w:rPr>
      </w:pPr>
    </w:p>
    <w:p w14:paraId="529C1A58" w14:textId="77777777" w:rsidR="00313C35" w:rsidRDefault="00242518" w:rsidP="00313C35">
      <w:pPr>
        <w:shd w:val="clear" w:color="auto" w:fill="FFFFFF"/>
        <w:spacing w:after="0" w:line="240" w:lineRule="auto"/>
        <w:rPr>
          <w:ins w:id="80" w:author="Chetana M" w:date="2022-10-16T15:35:00Z"/>
          <w:rFonts w:ascii="Times New Roman" w:eastAsia="Times New Roman" w:hAnsi="Times New Roman" w:cs="Times New Roman"/>
          <w:color w:val="000000"/>
          <w:sz w:val="28"/>
          <w:szCs w:val="28"/>
          <w:lang w:eastAsia="en-IN"/>
        </w:rPr>
      </w:pPr>
      <w:r w:rsidRPr="00313C35">
        <w:rPr>
          <w:rFonts w:ascii="Times New Roman" w:eastAsia="Times New Roman" w:hAnsi="Times New Roman" w:cs="Times New Roman"/>
          <w:color w:val="000000"/>
          <w:sz w:val="28"/>
          <w:szCs w:val="28"/>
          <w:lang w:eastAsia="en-IN"/>
          <w:rPrChange w:id="81" w:author="Chetana M" w:date="2022-10-16T15:35:00Z">
            <w:rPr>
              <w:rFonts w:ascii="Arial" w:eastAsia="Times New Roman" w:hAnsi="Arial" w:cs="Arial"/>
              <w:color w:val="000000"/>
              <w:sz w:val="30"/>
              <w:szCs w:val="30"/>
              <w:lang w:eastAsia="en-IN"/>
            </w:rPr>
          </w:rPrChange>
        </w:rPr>
        <w:t>4)</w:t>
      </w:r>
      <w:r w:rsidRPr="00313C35">
        <w:rPr>
          <w:rFonts w:ascii="Times New Roman" w:eastAsia="Times New Roman" w:hAnsi="Times New Roman" w:cs="Times New Roman"/>
          <w:color w:val="000000"/>
          <w:sz w:val="28"/>
          <w:szCs w:val="28"/>
          <w:lang w:eastAsia="en-IN"/>
          <w:rPrChange w:id="82" w:author="Chetana M" w:date="2022-10-16T15:35:00Z">
            <w:rPr>
              <w:rFonts w:ascii="Arial" w:eastAsia="Times New Roman" w:hAnsi="Arial" w:cs="Arial"/>
              <w:color w:val="000000"/>
              <w:sz w:val="30"/>
              <w:szCs w:val="30"/>
              <w:lang w:eastAsia="en-IN"/>
            </w:rPr>
          </w:rPrChange>
        </w:rPr>
        <w:t xml:space="preserve">Also, define </w:t>
      </w:r>
      <w:ins w:id="83" w:author="Chetana M" w:date="2022-10-16T15:34:00Z">
        <w:r w:rsidR="00313C35" w:rsidRPr="00313C35">
          <w:rPr>
            <w:rFonts w:ascii="Times New Roman" w:eastAsia="Times New Roman" w:hAnsi="Times New Roman" w:cs="Times New Roman"/>
            <w:color w:val="000000"/>
            <w:sz w:val="28"/>
            <w:szCs w:val="28"/>
            <w:lang w:eastAsia="en-IN"/>
            <w:rPrChange w:id="84" w:author="Chetana M" w:date="2022-10-16T15:35:00Z">
              <w:rPr>
                <w:rFonts w:ascii="Arial" w:eastAsia="Times New Roman" w:hAnsi="Arial" w:cs="Arial"/>
                <w:color w:val="000000"/>
                <w:sz w:val="30"/>
                <w:szCs w:val="30"/>
                <w:lang w:eastAsia="en-IN"/>
              </w:rPr>
            </w:rPrChange>
          </w:rPr>
          <w:t>name, age, id and branch</w:t>
        </w:r>
      </w:ins>
      <w:ins w:id="85" w:author="Chetana M" w:date="2022-10-16T15:35:00Z">
        <w:r w:rsidR="00313C35">
          <w:rPr>
            <w:rFonts w:ascii="Times New Roman" w:eastAsia="Times New Roman" w:hAnsi="Times New Roman" w:cs="Times New Roman"/>
            <w:color w:val="000000"/>
            <w:sz w:val="28"/>
            <w:szCs w:val="28"/>
            <w:lang w:eastAsia="en-IN"/>
          </w:rPr>
          <w:t>.</w:t>
        </w:r>
      </w:ins>
    </w:p>
    <w:p w14:paraId="32017BF1" w14:textId="679A1D4B" w:rsidR="00242518" w:rsidDel="00313C35" w:rsidRDefault="00313C35" w:rsidP="00313C35">
      <w:pPr>
        <w:shd w:val="clear" w:color="auto" w:fill="FFFFFF"/>
        <w:spacing w:after="0" w:line="240" w:lineRule="auto"/>
        <w:rPr>
          <w:del w:id="86" w:author="Chetana M" w:date="2022-10-16T15:34:00Z"/>
          <w:rFonts w:ascii="Times New Roman" w:eastAsia="Times New Roman" w:hAnsi="Times New Roman" w:cs="Times New Roman"/>
          <w:color w:val="000000"/>
          <w:sz w:val="28"/>
          <w:szCs w:val="28"/>
          <w:lang w:eastAsia="en-IN"/>
        </w:rPr>
      </w:pPr>
      <w:ins w:id="87" w:author="Chetana M" w:date="2022-10-16T15:35:00Z">
        <w:r>
          <w:rPr>
            <w:rFonts w:ascii="Times New Roman" w:eastAsia="Times New Roman" w:hAnsi="Times New Roman" w:cs="Times New Roman"/>
            <w:color w:val="000000"/>
            <w:sz w:val="28"/>
            <w:szCs w:val="28"/>
            <w:lang w:eastAsia="en-IN"/>
          </w:rPr>
          <w:t>5</w:t>
        </w:r>
      </w:ins>
      <w:ins w:id="88" w:author="Chetana M" w:date="2022-10-16T15:36:00Z">
        <w:r>
          <w:rPr>
            <w:rFonts w:ascii="Times New Roman" w:eastAsia="Times New Roman" w:hAnsi="Times New Roman" w:cs="Times New Roman"/>
            <w:color w:val="000000"/>
            <w:sz w:val="28"/>
            <w:szCs w:val="28"/>
            <w:lang w:eastAsia="en-IN"/>
          </w:rPr>
          <w:t>)</w:t>
        </w:r>
        <w:r w:rsidR="00934D81">
          <w:rPr>
            <w:rFonts w:ascii="Times New Roman" w:eastAsia="Times New Roman" w:hAnsi="Times New Roman" w:cs="Times New Roman"/>
            <w:color w:val="000000"/>
            <w:sz w:val="28"/>
            <w:szCs w:val="28"/>
            <w:lang w:eastAsia="en-IN"/>
          </w:rPr>
          <w:t>In this way the student data is collected and displayed.</w:t>
        </w:r>
      </w:ins>
      <w:ins w:id="89" w:author="Chetana M" w:date="2022-10-16T15:34:00Z">
        <w:r w:rsidRPr="00313C35">
          <w:rPr>
            <w:rFonts w:ascii="Times New Roman" w:eastAsia="Times New Roman" w:hAnsi="Times New Roman" w:cs="Times New Roman"/>
            <w:color w:val="000000"/>
            <w:sz w:val="28"/>
            <w:szCs w:val="28"/>
            <w:lang w:eastAsia="en-IN"/>
            <w:rPrChange w:id="90" w:author="Chetana M" w:date="2022-10-16T15:35:00Z">
              <w:rPr>
                <w:rFonts w:ascii="Arial" w:eastAsia="Times New Roman" w:hAnsi="Arial" w:cs="Arial"/>
                <w:color w:val="000000"/>
                <w:sz w:val="30"/>
                <w:szCs w:val="30"/>
                <w:lang w:eastAsia="en-IN"/>
              </w:rPr>
            </w:rPrChange>
          </w:rPr>
          <w:t xml:space="preserve"> </w:t>
        </w:r>
      </w:ins>
      <w:del w:id="91" w:author="Chetana M" w:date="2022-10-16T15:34:00Z">
        <w:r w:rsidR="00242518" w:rsidRPr="00313C35" w:rsidDel="00313C35">
          <w:rPr>
            <w:rFonts w:ascii="Times New Roman" w:eastAsia="Times New Roman" w:hAnsi="Times New Roman" w:cs="Times New Roman"/>
            <w:color w:val="000000"/>
            <w:sz w:val="28"/>
            <w:szCs w:val="28"/>
            <w:lang w:eastAsia="en-IN"/>
            <w:rPrChange w:id="92" w:author="Chetana M" w:date="2022-10-16T15:35:00Z">
              <w:rPr>
                <w:rFonts w:ascii="Arial" w:eastAsia="Times New Roman" w:hAnsi="Arial" w:cs="Arial"/>
                <w:color w:val="000000"/>
                <w:sz w:val="30"/>
                <w:szCs w:val="30"/>
                <w:lang w:eastAsia="en-IN"/>
              </w:rPr>
            </w:rPrChange>
          </w:rPr>
          <w:delText>methods append and display inside the class linkedlist to append data and to display a linked list</w:delText>
        </w:r>
      </w:del>
    </w:p>
    <w:p w14:paraId="12676236" w14:textId="77777777" w:rsidR="00313C35" w:rsidRPr="00313C35" w:rsidRDefault="00313C35" w:rsidP="00313C35">
      <w:pPr>
        <w:shd w:val="clear" w:color="auto" w:fill="FFFFFF"/>
        <w:spacing w:after="0" w:line="240" w:lineRule="auto"/>
        <w:rPr>
          <w:ins w:id="93" w:author="Chetana M" w:date="2022-10-16T15:35:00Z"/>
          <w:rFonts w:ascii="Times New Roman" w:eastAsia="Times New Roman" w:hAnsi="Times New Roman" w:cs="Times New Roman"/>
          <w:color w:val="000000"/>
          <w:sz w:val="28"/>
          <w:szCs w:val="28"/>
          <w:lang w:eastAsia="en-IN"/>
          <w:rPrChange w:id="94" w:author="Chetana M" w:date="2022-10-16T15:35:00Z">
            <w:rPr>
              <w:ins w:id="95" w:author="Chetana M" w:date="2022-10-16T15:35:00Z"/>
              <w:rFonts w:ascii="Arial" w:eastAsia="Times New Roman" w:hAnsi="Arial" w:cs="Arial"/>
              <w:color w:val="000000"/>
              <w:sz w:val="30"/>
              <w:szCs w:val="30"/>
              <w:lang w:eastAsia="en-IN"/>
            </w:rPr>
          </w:rPrChange>
        </w:rPr>
      </w:pPr>
    </w:p>
    <w:p w14:paraId="0B4CE035" w14:textId="24C25A3A" w:rsidR="00242518" w:rsidRPr="00313C35" w:rsidRDefault="00242518" w:rsidP="00313C35">
      <w:pPr>
        <w:shd w:val="clear" w:color="auto" w:fill="FFFFFF"/>
        <w:spacing w:after="0" w:line="240" w:lineRule="auto"/>
        <w:rPr>
          <w:rFonts w:ascii="Times New Roman" w:eastAsia="Times New Roman" w:hAnsi="Times New Roman" w:cs="Times New Roman"/>
          <w:color w:val="000000"/>
          <w:sz w:val="28"/>
          <w:szCs w:val="28"/>
          <w:lang w:eastAsia="en-IN"/>
          <w:rPrChange w:id="96" w:author="Chetana M" w:date="2022-10-16T15:35:00Z">
            <w:rPr>
              <w:rFonts w:ascii="Arial" w:eastAsia="Times New Roman" w:hAnsi="Arial" w:cs="Arial"/>
              <w:color w:val="000000"/>
              <w:sz w:val="30"/>
              <w:szCs w:val="30"/>
              <w:lang w:eastAsia="en-IN"/>
            </w:rPr>
          </w:rPrChange>
        </w:rPr>
      </w:pPr>
      <w:del w:id="97" w:author="Chetana M" w:date="2022-10-16T15:34:00Z">
        <w:r w:rsidRPr="00313C35" w:rsidDel="00313C35">
          <w:rPr>
            <w:rFonts w:ascii="Times New Roman" w:eastAsia="Times New Roman" w:hAnsi="Times New Roman" w:cs="Times New Roman"/>
            <w:color w:val="000000"/>
            <w:sz w:val="28"/>
            <w:szCs w:val="28"/>
            <w:lang w:eastAsia="en-IN"/>
            <w:rPrChange w:id="98" w:author="Chetana M" w:date="2022-10-16T15:35:00Z">
              <w:rPr>
                <w:rFonts w:ascii="Arial" w:eastAsia="Times New Roman" w:hAnsi="Arial" w:cs="Arial"/>
                <w:color w:val="000000"/>
                <w:sz w:val="30"/>
                <w:szCs w:val="30"/>
                <w:lang w:eastAsia="en-IN"/>
              </w:rPr>
            </w:rPrChange>
          </w:rPr>
          <w:delText>5)</w:delText>
        </w:r>
        <w:r w:rsidRPr="00313C35" w:rsidDel="00313C35">
          <w:rPr>
            <w:rFonts w:ascii="Times New Roman" w:eastAsia="Times New Roman" w:hAnsi="Times New Roman" w:cs="Times New Roman"/>
            <w:color w:val="000000"/>
            <w:sz w:val="28"/>
            <w:szCs w:val="28"/>
            <w:lang w:eastAsia="en-IN"/>
            <w:rPrChange w:id="99" w:author="Chetana M" w:date="2022-10-16T15:35:00Z">
              <w:rPr>
                <w:rFonts w:ascii="Arial" w:eastAsia="Times New Roman" w:hAnsi="Arial" w:cs="Arial"/>
                <w:color w:val="000000"/>
                <w:sz w:val="30"/>
                <w:szCs w:val="30"/>
                <w:lang w:eastAsia="en-IN"/>
              </w:rPr>
            </w:rPrChange>
          </w:rPr>
          <w:delText>Create an instance for a linked list, append data to it, and display it.</w:delText>
        </w:r>
      </w:del>
    </w:p>
    <w:p w14:paraId="6EB4063A" w14:textId="53C55B84" w:rsidR="00E42759" w:rsidRPr="00B314CA" w:rsidRDefault="00E42759" w:rsidP="00B7427A">
      <w:pPr>
        <w:rPr>
          <w:sz w:val="24"/>
          <w:szCs w:val="24"/>
          <w:u w:val="single"/>
        </w:rPr>
      </w:pPr>
      <w:r w:rsidRPr="00B314CA">
        <w:rPr>
          <w:sz w:val="24"/>
          <w:szCs w:val="24"/>
          <w:u w:val="single"/>
        </w:rPr>
        <w:t>LINKED LIST PALINDROME OR NOT:</w:t>
      </w:r>
    </w:p>
    <w:p w14:paraId="7A726246" w14:textId="77777777" w:rsidR="00E42759" w:rsidRDefault="00E42759" w:rsidP="00E42759">
      <w:pPr>
        <w:spacing w:line="276" w:lineRule="auto"/>
        <w:rPr>
          <w:rFonts w:ascii="Times New Roman" w:hAnsi="Times New Roman" w:cs="Times New Roman"/>
          <w:color w:val="273239"/>
          <w:spacing w:val="2"/>
          <w:sz w:val="26"/>
          <w:szCs w:val="26"/>
        </w:rPr>
      </w:pPr>
      <w:r w:rsidRPr="00E42759">
        <w:rPr>
          <w:rStyle w:val="Strong"/>
          <w:rFonts w:ascii="Times New Roman" w:hAnsi="Times New Roman" w:cs="Times New Roman"/>
          <w:color w:val="273239"/>
          <w:spacing w:val="2"/>
          <w:sz w:val="26"/>
          <w:szCs w:val="26"/>
          <w:bdr w:val="none" w:sz="0" w:space="0" w:color="auto" w:frame="1"/>
          <w:shd w:val="clear" w:color="auto" w:fill="FFFFFF"/>
        </w:rPr>
        <w:t>1)</w:t>
      </w:r>
      <w:r w:rsidRPr="00E42759">
        <w:rPr>
          <w:rFonts w:ascii="Times New Roman" w:hAnsi="Times New Roman" w:cs="Times New Roman"/>
          <w:color w:val="273239"/>
          <w:spacing w:val="2"/>
          <w:sz w:val="26"/>
          <w:szCs w:val="26"/>
          <w:shd w:val="clear" w:color="auto" w:fill="FFFFFF"/>
        </w:rPr>
        <w:t> Get the middle of the linked list. </w:t>
      </w:r>
    </w:p>
    <w:p w14:paraId="6BF3D933" w14:textId="77777777" w:rsidR="00E42759" w:rsidRPr="00242518" w:rsidRDefault="00E42759" w:rsidP="00E42759">
      <w:pPr>
        <w:spacing w:line="276" w:lineRule="auto"/>
        <w:rPr>
          <w:rFonts w:ascii="Times New Roman" w:hAnsi="Times New Roman" w:cs="Times New Roman"/>
          <w:color w:val="273239"/>
          <w:spacing w:val="2"/>
          <w:sz w:val="26"/>
          <w:szCs w:val="26"/>
          <w:vertAlign w:val="subscript"/>
        </w:rPr>
      </w:pPr>
      <w:r w:rsidRPr="00E42759">
        <w:rPr>
          <w:rStyle w:val="Strong"/>
          <w:rFonts w:ascii="Times New Roman" w:hAnsi="Times New Roman" w:cs="Times New Roman"/>
          <w:color w:val="273239"/>
          <w:spacing w:val="2"/>
          <w:sz w:val="26"/>
          <w:szCs w:val="26"/>
          <w:bdr w:val="none" w:sz="0" w:space="0" w:color="auto" w:frame="1"/>
          <w:shd w:val="clear" w:color="auto" w:fill="FFFFFF"/>
        </w:rPr>
        <w:t>2) </w:t>
      </w:r>
      <w:r w:rsidRPr="00E42759">
        <w:rPr>
          <w:rFonts w:ascii="Times New Roman" w:hAnsi="Times New Roman" w:cs="Times New Roman"/>
          <w:color w:val="273239"/>
          <w:spacing w:val="2"/>
          <w:sz w:val="26"/>
          <w:szCs w:val="26"/>
          <w:shd w:val="clear" w:color="auto" w:fill="FFFFFF"/>
        </w:rPr>
        <w:t>Reverse the second half of the linked list. </w:t>
      </w:r>
    </w:p>
    <w:p w14:paraId="6FD03736" w14:textId="77777777" w:rsidR="00E42759" w:rsidRDefault="00E42759" w:rsidP="00E42759">
      <w:pPr>
        <w:spacing w:line="276" w:lineRule="auto"/>
        <w:rPr>
          <w:rFonts w:ascii="Times New Roman" w:hAnsi="Times New Roman" w:cs="Times New Roman"/>
          <w:color w:val="273239"/>
          <w:spacing w:val="2"/>
          <w:sz w:val="26"/>
          <w:szCs w:val="26"/>
        </w:rPr>
      </w:pPr>
      <w:r w:rsidRPr="00E42759">
        <w:rPr>
          <w:rStyle w:val="Strong"/>
          <w:rFonts w:ascii="Times New Roman" w:hAnsi="Times New Roman" w:cs="Times New Roman"/>
          <w:color w:val="273239"/>
          <w:spacing w:val="2"/>
          <w:sz w:val="26"/>
          <w:szCs w:val="26"/>
          <w:bdr w:val="none" w:sz="0" w:space="0" w:color="auto" w:frame="1"/>
          <w:shd w:val="clear" w:color="auto" w:fill="FFFFFF"/>
        </w:rPr>
        <w:t>3)</w:t>
      </w:r>
      <w:r w:rsidRPr="00E42759">
        <w:rPr>
          <w:rFonts w:ascii="Times New Roman" w:hAnsi="Times New Roman" w:cs="Times New Roman"/>
          <w:color w:val="273239"/>
          <w:spacing w:val="2"/>
          <w:sz w:val="26"/>
          <w:szCs w:val="26"/>
          <w:shd w:val="clear" w:color="auto" w:fill="FFFFFF"/>
        </w:rPr>
        <w:t> Check if the first half and second half are identical. </w:t>
      </w:r>
    </w:p>
    <w:p w14:paraId="5554BE47" w14:textId="712C30F0" w:rsidR="00E42759" w:rsidRDefault="00E42759" w:rsidP="00E42759">
      <w:pPr>
        <w:spacing w:line="276" w:lineRule="auto"/>
        <w:rPr>
          <w:rFonts w:ascii="Times New Roman" w:hAnsi="Times New Roman" w:cs="Times New Roman"/>
          <w:color w:val="273239"/>
          <w:spacing w:val="2"/>
          <w:sz w:val="26"/>
          <w:szCs w:val="26"/>
          <w:shd w:val="clear" w:color="auto" w:fill="FFFFFF"/>
        </w:rPr>
      </w:pPr>
      <w:r>
        <w:rPr>
          <w:rStyle w:val="Strong"/>
          <w:rFonts w:ascii="Times New Roman" w:hAnsi="Times New Roman" w:cs="Times New Roman"/>
          <w:color w:val="273239"/>
          <w:spacing w:val="2"/>
          <w:sz w:val="26"/>
          <w:szCs w:val="26"/>
          <w:bdr w:val="none" w:sz="0" w:space="0" w:color="auto" w:frame="1"/>
          <w:shd w:val="clear" w:color="auto" w:fill="FFFFFF"/>
        </w:rPr>
        <w:t>4)</w:t>
      </w:r>
      <w:r w:rsidRPr="00E42759">
        <w:rPr>
          <w:rStyle w:val="Strong"/>
          <w:rFonts w:ascii="Times New Roman" w:hAnsi="Times New Roman" w:cs="Times New Roman"/>
          <w:color w:val="273239"/>
          <w:spacing w:val="2"/>
          <w:sz w:val="26"/>
          <w:szCs w:val="26"/>
          <w:bdr w:val="none" w:sz="0" w:space="0" w:color="auto" w:frame="1"/>
          <w:shd w:val="clear" w:color="auto" w:fill="FFFFFF"/>
        </w:rPr>
        <w:t> </w:t>
      </w:r>
      <w:r w:rsidRPr="00E42759">
        <w:rPr>
          <w:rFonts w:ascii="Times New Roman" w:hAnsi="Times New Roman" w:cs="Times New Roman"/>
          <w:color w:val="273239"/>
          <w:spacing w:val="2"/>
          <w:sz w:val="26"/>
          <w:szCs w:val="26"/>
          <w:shd w:val="clear" w:color="auto" w:fill="FFFFFF"/>
        </w:rPr>
        <w:t>Construct the original linked list by reversing the second half again and attaching it back to the first half</w:t>
      </w:r>
    </w:p>
    <w:p w14:paraId="450DD5F4" w14:textId="5673B386" w:rsidR="00E42759" w:rsidRDefault="00E42759" w:rsidP="00E42759">
      <w:pPr>
        <w:spacing w:line="276" w:lineRule="auto"/>
        <w:rPr>
          <w:rFonts w:ascii="Times New Roman" w:hAnsi="Times New Roman" w:cs="Times New Roman"/>
          <w:color w:val="273239"/>
          <w:spacing w:val="2"/>
          <w:sz w:val="26"/>
          <w:szCs w:val="26"/>
          <w:shd w:val="clear" w:color="auto" w:fill="FFFFFF"/>
        </w:rPr>
      </w:pPr>
      <w:r>
        <w:rPr>
          <w:rFonts w:ascii="Times New Roman" w:hAnsi="Times New Roman" w:cs="Times New Roman"/>
          <w:color w:val="273239"/>
          <w:spacing w:val="2"/>
          <w:sz w:val="26"/>
          <w:szCs w:val="26"/>
          <w:shd w:val="clear" w:color="auto" w:fill="FFFFFF"/>
        </w:rPr>
        <w:t>5) If both half</w:t>
      </w:r>
      <w:ins w:id="100" w:author="Chetana M" w:date="2022-10-16T15:35:00Z">
        <w:r w:rsidR="00313C35">
          <w:rPr>
            <w:rFonts w:ascii="Times New Roman" w:hAnsi="Times New Roman" w:cs="Times New Roman"/>
            <w:color w:val="273239"/>
            <w:spacing w:val="2"/>
            <w:sz w:val="26"/>
            <w:szCs w:val="26"/>
            <w:shd w:val="clear" w:color="auto" w:fill="FFFFFF"/>
          </w:rPr>
          <w:t xml:space="preserve">s </w:t>
        </w:r>
      </w:ins>
      <w:del w:id="101" w:author="Chetana M" w:date="2022-10-16T15:35:00Z">
        <w:r w:rsidR="00242518" w:rsidDel="00313C35">
          <w:rPr>
            <w:rFonts w:ascii="Times New Roman" w:hAnsi="Times New Roman" w:cs="Times New Roman"/>
            <w:color w:val="273239"/>
            <w:spacing w:val="2"/>
            <w:sz w:val="26"/>
            <w:szCs w:val="26"/>
            <w:shd w:val="clear" w:color="auto" w:fill="FFFFFF"/>
          </w:rPr>
          <w:delText>s</w:delText>
        </w:r>
        <w:r w:rsidDel="00313C35">
          <w:rPr>
            <w:rFonts w:ascii="Times New Roman" w:hAnsi="Times New Roman" w:cs="Times New Roman"/>
            <w:color w:val="273239"/>
            <w:spacing w:val="2"/>
            <w:sz w:val="26"/>
            <w:szCs w:val="26"/>
            <w:shd w:val="clear" w:color="auto" w:fill="FFFFFF"/>
          </w:rPr>
          <w:delText xml:space="preserve"> </w:delText>
        </w:r>
      </w:del>
      <w:r>
        <w:rPr>
          <w:rFonts w:ascii="Times New Roman" w:hAnsi="Times New Roman" w:cs="Times New Roman"/>
          <w:color w:val="273239"/>
          <w:spacing w:val="2"/>
          <w:sz w:val="26"/>
          <w:szCs w:val="26"/>
          <w:shd w:val="clear" w:color="auto" w:fill="FFFFFF"/>
        </w:rPr>
        <w:t>are not identical then we print the list in the reverse order.</w:t>
      </w:r>
    </w:p>
    <w:p w14:paraId="4EFE396A" w14:textId="77777777" w:rsidR="00E42759" w:rsidRPr="00B314CA" w:rsidRDefault="00E42759" w:rsidP="00E42759">
      <w:pPr>
        <w:spacing w:line="276" w:lineRule="auto"/>
        <w:rPr>
          <w:rFonts w:ascii="Times New Roman" w:hAnsi="Times New Roman" w:cs="Times New Roman"/>
          <w:color w:val="273239"/>
          <w:spacing w:val="2"/>
          <w:sz w:val="24"/>
          <w:szCs w:val="24"/>
          <w:u w:val="single"/>
          <w:shd w:val="clear" w:color="auto" w:fill="FFFFFF"/>
        </w:rPr>
      </w:pPr>
      <w:r w:rsidRPr="00B314CA">
        <w:rPr>
          <w:rFonts w:ascii="Times New Roman" w:hAnsi="Times New Roman" w:cs="Times New Roman"/>
          <w:color w:val="273239"/>
          <w:spacing w:val="2"/>
          <w:sz w:val="24"/>
          <w:szCs w:val="24"/>
          <w:u w:val="single"/>
          <w:shd w:val="clear" w:color="auto" w:fill="FFFFFF"/>
        </w:rPr>
        <w:t>LENGTH OF THE LINKED LIST:</w:t>
      </w:r>
    </w:p>
    <w:p w14:paraId="1E16FCC0" w14:textId="77777777" w:rsidR="00E42759" w:rsidRDefault="00E42759" w:rsidP="00E42759">
      <w:pPr>
        <w:spacing w:line="276" w:lineRule="auto"/>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1) </w:t>
      </w:r>
      <w:r w:rsidRPr="00E42759">
        <w:rPr>
          <w:rFonts w:ascii="Arial" w:eastAsia="Times New Roman" w:hAnsi="Arial" w:cs="Arial"/>
          <w:color w:val="273239"/>
          <w:spacing w:val="2"/>
          <w:sz w:val="26"/>
          <w:szCs w:val="26"/>
          <w:lang w:eastAsia="en-IN"/>
        </w:rPr>
        <w:t>Initialize count as 0 </w:t>
      </w:r>
    </w:p>
    <w:p w14:paraId="0598C402" w14:textId="77777777" w:rsidR="00E42759" w:rsidRDefault="00E42759" w:rsidP="00E42759">
      <w:pPr>
        <w:spacing w:line="276" w:lineRule="auto"/>
        <w:rPr>
          <w:rFonts w:ascii="Times New Roman" w:hAnsi="Times New Roman" w:cs="Times New Roman"/>
          <w:color w:val="273239"/>
          <w:spacing w:val="2"/>
          <w:sz w:val="24"/>
          <w:szCs w:val="24"/>
          <w:shd w:val="clear" w:color="auto" w:fill="FFFFFF"/>
        </w:rPr>
      </w:pPr>
      <w:r>
        <w:rPr>
          <w:rFonts w:ascii="Arial" w:eastAsia="Times New Roman" w:hAnsi="Arial" w:cs="Arial"/>
          <w:color w:val="273239"/>
          <w:spacing w:val="2"/>
          <w:sz w:val="26"/>
          <w:szCs w:val="26"/>
          <w:lang w:eastAsia="en-IN"/>
        </w:rPr>
        <w:t xml:space="preserve">2) </w:t>
      </w:r>
      <w:r w:rsidRPr="00E42759">
        <w:rPr>
          <w:rFonts w:ascii="Arial" w:eastAsia="Times New Roman" w:hAnsi="Arial" w:cs="Arial"/>
          <w:color w:val="273239"/>
          <w:spacing w:val="2"/>
          <w:sz w:val="26"/>
          <w:szCs w:val="26"/>
          <w:lang w:eastAsia="en-IN"/>
        </w:rPr>
        <w:t>Initialize a node pointer, current = head.</w:t>
      </w:r>
    </w:p>
    <w:p w14:paraId="38536C81" w14:textId="77777777" w:rsidR="00E42759" w:rsidRDefault="00E42759" w:rsidP="00E42759">
      <w:pPr>
        <w:spacing w:line="276" w:lineRule="auto"/>
        <w:rPr>
          <w:rFonts w:ascii="Times New Roman" w:hAnsi="Times New Roman" w:cs="Times New Roman"/>
          <w:color w:val="273239"/>
          <w:spacing w:val="2"/>
          <w:sz w:val="24"/>
          <w:szCs w:val="24"/>
          <w:shd w:val="clear" w:color="auto" w:fill="FFFFFF"/>
        </w:rPr>
      </w:pPr>
      <w:r>
        <w:rPr>
          <w:rFonts w:ascii="Arial" w:eastAsia="Times New Roman" w:hAnsi="Arial" w:cs="Arial"/>
          <w:color w:val="273239"/>
          <w:spacing w:val="2"/>
          <w:sz w:val="26"/>
          <w:szCs w:val="26"/>
          <w:lang w:eastAsia="en-IN"/>
        </w:rPr>
        <w:t xml:space="preserve">3) </w:t>
      </w:r>
      <w:r w:rsidRPr="00E42759">
        <w:rPr>
          <w:rFonts w:ascii="Arial" w:eastAsia="Times New Roman" w:hAnsi="Arial" w:cs="Arial"/>
          <w:color w:val="273239"/>
          <w:spacing w:val="2"/>
          <w:sz w:val="26"/>
          <w:szCs w:val="26"/>
          <w:lang w:eastAsia="en-IN"/>
        </w:rPr>
        <w:t>Do following while current is not NULL</w:t>
      </w:r>
    </w:p>
    <w:p w14:paraId="1A94CD4B" w14:textId="77777777" w:rsidR="00E42759" w:rsidRDefault="00E42759" w:rsidP="00E42759">
      <w:pPr>
        <w:spacing w:line="276" w:lineRule="auto"/>
        <w:rPr>
          <w:rFonts w:ascii="Times New Roman" w:hAnsi="Times New Roman" w:cs="Times New Roman"/>
          <w:color w:val="273239"/>
          <w:spacing w:val="2"/>
          <w:sz w:val="24"/>
          <w:szCs w:val="24"/>
          <w:shd w:val="clear" w:color="auto" w:fill="FFFFFF"/>
        </w:rPr>
      </w:pPr>
      <w:r>
        <w:rPr>
          <w:rFonts w:ascii="Arial" w:eastAsia="Times New Roman" w:hAnsi="Arial" w:cs="Arial"/>
          <w:color w:val="273239"/>
          <w:spacing w:val="2"/>
          <w:sz w:val="26"/>
          <w:szCs w:val="26"/>
          <w:lang w:eastAsia="en-IN"/>
        </w:rPr>
        <w:t xml:space="preserve">4) </w:t>
      </w:r>
      <w:r w:rsidRPr="00E42759">
        <w:rPr>
          <w:rFonts w:ascii="Arial" w:eastAsia="Times New Roman" w:hAnsi="Arial" w:cs="Arial"/>
          <w:color w:val="273239"/>
          <w:spacing w:val="2"/>
          <w:sz w:val="26"/>
          <w:szCs w:val="26"/>
          <w:lang w:eastAsia="en-IN"/>
        </w:rPr>
        <w:t>current = current -&gt; next</w:t>
      </w:r>
    </w:p>
    <w:p w14:paraId="6478DF6E" w14:textId="77777777" w:rsidR="00E42759" w:rsidRDefault="00E42759" w:rsidP="00E42759">
      <w:pPr>
        <w:spacing w:line="276" w:lineRule="auto"/>
        <w:rPr>
          <w:rFonts w:ascii="Times New Roman" w:hAnsi="Times New Roman" w:cs="Times New Roman"/>
          <w:color w:val="273239"/>
          <w:spacing w:val="2"/>
          <w:sz w:val="24"/>
          <w:szCs w:val="24"/>
          <w:shd w:val="clear" w:color="auto" w:fill="FFFFFF"/>
        </w:rPr>
      </w:pPr>
      <w:r>
        <w:rPr>
          <w:rFonts w:ascii="Arial" w:eastAsia="Times New Roman" w:hAnsi="Arial" w:cs="Arial"/>
          <w:color w:val="273239"/>
          <w:spacing w:val="2"/>
          <w:sz w:val="26"/>
          <w:szCs w:val="26"/>
          <w:lang w:eastAsia="en-IN"/>
        </w:rPr>
        <w:t xml:space="preserve">5) </w:t>
      </w:r>
      <w:r w:rsidRPr="00E42759">
        <w:rPr>
          <w:rFonts w:ascii="Arial" w:eastAsia="Times New Roman" w:hAnsi="Arial" w:cs="Arial"/>
          <w:color w:val="273239"/>
          <w:spacing w:val="2"/>
          <w:sz w:val="26"/>
          <w:szCs w:val="26"/>
          <w:lang w:eastAsia="en-IN"/>
        </w:rPr>
        <w:t>Increment count by 1.</w:t>
      </w:r>
    </w:p>
    <w:p w14:paraId="5EAACEAD" w14:textId="2F9439C4" w:rsidR="00E42759" w:rsidRPr="00E42759" w:rsidRDefault="00E42759" w:rsidP="00E42759">
      <w:pPr>
        <w:spacing w:line="276" w:lineRule="auto"/>
        <w:rPr>
          <w:rFonts w:ascii="Times New Roman" w:hAnsi="Times New Roman" w:cs="Times New Roman"/>
          <w:color w:val="273239"/>
          <w:spacing w:val="2"/>
          <w:sz w:val="24"/>
          <w:szCs w:val="24"/>
          <w:shd w:val="clear" w:color="auto" w:fill="FFFFFF"/>
        </w:rPr>
      </w:pPr>
      <w:r>
        <w:rPr>
          <w:rFonts w:ascii="Arial" w:eastAsia="Times New Roman" w:hAnsi="Arial" w:cs="Arial"/>
          <w:color w:val="273239"/>
          <w:spacing w:val="2"/>
          <w:sz w:val="26"/>
          <w:szCs w:val="26"/>
          <w:lang w:eastAsia="en-IN"/>
        </w:rPr>
        <w:t xml:space="preserve">6) </w:t>
      </w:r>
      <w:r w:rsidRPr="00E42759">
        <w:rPr>
          <w:rFonts w:ascii="Arial" w:eastAsia="Times New Roman" w:hAnsi="Arial" w:cs="Arial"/>
          <w:color w:val="273239"/>
          <w:spacing w:val="2"/>
          <w:sz w:val="26"/>
          <w:szCs w:val="26"/>
          <w:lang w:eastAsia="en-IN"/>
        </w:rPr>
        <w:t>Return count </w:t>
      </w:r>
    </w:p>
    <w:p w14:paraId="41A22D17" w14:textId="77777777" w:rsidR="00C35923" w:rsidRDefault="00C35923" w:rsidP="00B7427A">
      <w:pPr>
        <w:rPr>
          <w:sz w:val="28"/>
          <w:szCs w:val="28"/>
        </w:rPr>
      </w:pPr>
    </w:p>
    <w:p w14:paraId="6DCB5AE7" w14:textId="77777777" w:rsidR="00313C35" w:rsidRDefault="00313C35" w:rsidP="00C35923">
      <w:pPr>
        <w:rPr>
          <w:ins w:id="102" w:author="Chetana M" w:date="2022-10-16T15:35:00Z"/>
          <w:sz w:val="28"/>
          <w:szCs w:val="28"/>
        </w:rPr>
      </w:pPr>
    </w:p>
    <w:p w14:paraId="631FBE21" w14:textId="77777777" w:rsidR="00313C35" w:rsidRDefault="00313C35" w:rsidP="00C35923">
      <w:pPr>
        <w:rPr>
          <w:ins w:id="103" w:author="Chetana M" w:date="2022-10-16T15:35:00Z"/>
          <w:sz w:val="28"/>
          <w:szCs w:val="28"/>
        </w:rPr>
      </w:pPr>
    </w:p>
    <w:p w14:paraId="0597D6B2" w14:textId="77777777" w:rsidR="00214F96" w:rsidRDefault="00214F96" w:rsidP="00C35923">
      <w:pPr>
        <w:rPr>
          <w:ins w:id="104" w:author="Chetana M" w:date="2022-10-16T15:49:00Z"/>
          <w:sz w:val="28"/>
          <w:szCs w:val="28"/>
        </w:rPr>
      </w:pPr>
    </w:p>
    <w:p w14:paraId="779B7699" w14:textId="77777777" w:rsidR="00214F96" w:rsidRDefault="00214F96" w:rsidP="00C35923">
      <w:pPr>
        <w:rPr>
          <w:ins w:id="105" w:author="Chetana M" w:date="2022-10-16T15:49:00Z"/>
          <w:sz w:val="28"/>
          <w:szCs w:val="28"/>
        </w:rPr>
      </w:pPr>
    </w:p>
    <w:p w14:paraId="116FF468" w14:textId="77777777" w:rsidR="00214F96" w:rsidRDefault="00214F96" w:rsidP="00C35923">
      <w:pPr>
        <w:rPr>
          <w:ins w:id="106" w:author="Chetana M" w:date="2022-10-16T15:49:00Z"/>
          <w:sz w:val="28"/>
          <w:szCs w:val="28"/>
        </w:rPr>
      </w:pPr>
    </w:p>
    <w:p w14:paraId="411F4023" w14:textId="582152BD" w:rsidR="00035780" w:rsidRDefault="00B7427A" w:rsidP="00C35923">
      <w:pPr>
        <w:rPr>
          <w:noProof/>
        </w:rPr>
      </w:pPr>
      <w:r w:rsidRPr="00E42759">
        <w:rPr>
          <w:sz w:val="28"/>
          <w:szCs w:val="28"/>
        </w:rPr>
        <w:t>S</w:t>
      </w:r>
      <w:r w:rsidR="00E42759" w:rsidRPr="00E42759">
        <w:rPr>
          <w:sz w:val="28"/>
          <w:szCs w:val="28"/>
        </w:rPr>
        <w:t>OURCE</w:t>
      </w:r>
      <w:r w:rsidR="00035780">
        <w:rPr>
          <w:sz w:val="28"/>
          <w:szCs w:val="28"/>
        </w:rPr>
        <w:t xml:space="preserve"> CODE</w:t>
      </w:r>
      <w:r w:rsidR="00242518">
        <w:rPr>
          <w:sz w:val="28"/>
          <w:szCs w:val="28"/>
        </w:rPr>
        <w:t>S</w:t>
      </w:r>
      <w:r w:rsidR="00035780">
        <w:rPr>
          <w:sz w:val="28"/>
          <w:szCs w:val="28"/>
        </w:rPr>
        <w:t>:</w:t>
      </w:r>
      <w:r w:rsidR="00242518">
        <w:rPr>
          <w:noProof/>
        </w:rPr>
        <w:t xml:space="preserve">  </w:t>
      </w:r>
    </w:p>
    <w:p w14:paraId="68231B89" w14:textId="2B5426C6" w:rsidR="00242518" w:rsidRDefault="00242518" w:rsidP="00C35923">
      <w:pPr>
        <w:rPr>
          <w:noProof/>
        </w:rPr>
      </w:pPr>
      <w:r>
        <w:rPr>
          <w:noProof/>
        </w:rPr>
        <w:t>STUDENT DATA:</w:t>
      </w:r>
    </w:p>
    <w:p w14:paraId="56603B44" w14:textId="1DAB26B2" w:rsidR="00242518" w:rsidRDefault="00242518" w:rsidP="00C35923">
      <w:pPr>
        <w:rPr>
          <w:ins w:id="107" w:author="Chetana M" w:date="2022-10-16T15:50:00Z"/>
          <w:noProof/>
        </w:rPr>
      </w:pPr>
      <w:r>
        <w:rPr>
          <w:noProof/>
        </w:rPr>
        <w:drawing>
          <wp:inline distT="0" distB="0" distL="0" distR="0" wp14:anchorId="58655424" wp14:editId="382AF5B6">
            <wp:extent cx="5731510" cy="5127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731510" cy="5127625"/>
                    </a:xfrm>
                    <a:prstGeom prst="rect">
                      <a:avLst/>
                    </a:prstGeom>
                  </pic:spPr>
                </pic:pic>
              </a:graphicData>
            </a:graphic>
          </wp:inline>
        </w:drawing>
      </w:r>
    </w:p>
    <w:p w14:paraId="49F83722" w14:textId="50D05F35" w:rsidR="00214F96" w:rsidRDefault="00214F96" w:rsidP="00C35923">
      <w:pPr>
        <w:rPr>
          <w:noProof/>
        </w:rPr>
      </w:pPr>
      <w:ins w:id="108" w:author="Chetana M" w:date="2022-10-16T15:50:00Z">
        <w:r>
          <w:rPr>
            <w:noProof/>
          </w:rPr>
          <w:t>OUTPUT:</w:t>
        </w:r>
      </w:ins>
    </w:p>
    <w:p w14:paraId="09590469" w14:textId="3034346C" w:rsidR="00242518" w:rsidDel="00214F96" w:rsidRDefault="00214F96" w:rsidP="00C35923">
      <w:pPr>
        <w:rPr>
          <w:del w:id="109" w:author="Chetana M" w:date="2022-10-16T15:50:00Z"/>
          <w:noProof/>
        </w:rPr>
      </w:pPr>
      <w:ins w:id="110" w:author="Chetana M" w:date="2022-10-16T15:50:00Z">
        <w:r>
          <w:rPr>
            <w:noProof/>
          </w:rPr>
          <w:drawing>
            <wp:inline distT="0" distB="0" distL="0" distR="0" wp14:anchorId="5DCBE62E" wp14:editId="724A4F78">
              <wp:extent cx="4189095" cy="2039091"/>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4226475" cy="2057286"/>
                      </a:xfrm>
                      <a:prstGeom prst="rect">
                        <a:avLst/>
                      </a:prstGeom>
                    </pic:spPr>
                  </pic:pic>
                </a:graphicData>
              </a:graphic>
            </wp:inline>
          </w:drawing>
        </w:r>
      </w:ins>
    </w:p>
    <w:p w14:paraId="3A579F14" w14:textId="3B739166" w:rsidR="00242518" w:rsidRDefault="00242518" w:rsidP="00C35923">
      <w:pPr>
        <w:rPr>
          <w:noProof/>
        </w:rPr>
      </w:pPr>
      <w:del w:id="111" w:author="Chetana M" w:date="2022-10-16T15:50:00Z">
        <w:r w:rsidDel="00214F96">
          <w:rPr>
            <w:noProof/>
          </w:rPr>
          <w:delText>OUTPUT:</w:delText>
        </w:r>
      </w:del>
      <w:moveToRangeStart w:id="112" w:author="Chetana M" w:date="2022-10-16T15:50:00Z" w:name="move116827817"/>
      <w:moveTo w:id="113" w:author="Chetana M" w:date="2022-10-16T15:50:00Z">
        <w:del w:id="114" w:author="Chetana M" w:date="2022-10-16T15:50:00Z">
          <w:r w:rsidR="00214F96" w:rsidDel="00214F96">
            <w:rPr>
              <w:noProof/>
            </w:rPr>
            <w:drawing>
              <wp:inline distT="0" distB="0" distL="0" distR="0" wp14:anchorId="6904BCC2" wp14:editId="519503B9">
                <wp:extent cx="4189095" cy="2039091"/>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4226475" cy="2057286"/>
                        </a:xfrm>
                        <a:prstGeom prst="rect">
                          <a:avLst/>
                        </a:prstGeom>
                      </pic:spPr>
                    </pic:pic>
                  </a:graphicData>
                </a:graphic>
              </wp:inline>
            </w:drawing>
          </w:r>
        </w:del>
      </w:moveTo>
      <w:moveToRangeEnd w:id="112"/>
    </w:p>
    <w:p w14:paraId="3F7CAA8C" w14:textId="17D7495C" w:rsidR="00242518" w:rsidRDefault="00242518" w:rsidP="00C35923">
      <w:pPr>
        <w:rPr>
          <w:noProof/>
        </w:rPr>
      </w:pPr>
      <w:moveFromRangeStart w:id="115" w:author="Chetana M" w:date="2022-10-16T15:50:00Z" w:name="move116827817"/>
      <w:moveFrom w:id="116" w:author="Chetana M" w:date="2022-10-16T15:50:00Z">
        <w:r w:rsidDel="00214F96">
          <w:rPr>
            <w:noProof/>
          </w:rPr>
          <w:lastRenderedPageBreak/>
          <w:drawing>
            <wp:inline distT="0" distB="0" distL="0" distR="0" wp14:anchorId="77B84B3B" wp14:editId="427458E6">
              <wp:extent cx="4677428" cy="2276793"/>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4677428" cy="2276793"/>
                      </a:xfrm>
                      <a:prstGeom prst="rect">
                        <a:avLst/>
                      </a:prstGeom>
                    </pic:spPr>
                  </pic:pic>
                </a:graphicData>
              </a:graphic>
            </wp:inline>
          </w:drawing>
        </w:r>
      </w:moveFrom>
      <w:moveFromRangeEnd w:id="115"/>
    </w:p>
    <w:p w14:paraId="30E629E3" w14:textId="08E1B18D" w:rsidR="00242518" w:rsidRDefault="00242518" w:rsidP="00C35923">
      <w:pPr>
        <w:rPr>
          <w:noProof/>
        </w:rPr>
      </w:pPr>
    </w:p>
    <w:p w14:paraId="556517A8" w14:textId="0C15CF4F" w:rsidR="00242518" w:rsidRDefault="00242518" w:rsidP="00C35923">
      <w:pPr>
        <w:rPr>
          <w:noProof/>
        </w:rPr>
      </w:pPr>
      <w:r>
        <w:rPr>
          <w:noProof/>
        </w:rPr>
        <w:t>LENGTH OF THE LINKED LIST ,PALINDROME OR NOT:</w:t>
      </w:r>
    </w:p>
    <w:p w14:paraId="76CEBC11" w14:textId="77777777" w:rsidR="00242518" w:rsidRDefault="00242518" w:rsidP="00C35923">
      <w:pPr>
        <w:rPr>
          <w:noProof/>
        </w:rPr>
      </w:pPr>
    </w:p>
    <w:p w14:paraId="1FE2CED6" w14:textId="59B345EE" w:rsidR="00035780" w:rsidRDefault="00035780" w:rsidP="00C35923">
      <w:pPr>
        <w:rPr>
          <w:sz w:val="28"/>
          <w:szCs w:val="28"/>
        </w:rPr>
      </w:pPr>
      <w:r>
        <w:rPr>
          <w:noProof/>
          <w:sz w:val="28"/>
          <w:szCs w:val="28"/>
        </w:rPr>
        <w:drawing>
          <wp:inline distT="0" distB="0" distL="0" distR="0" wp14:anchorId="181919E3" wp14:editId="20EA5B0A">
            <wp:extent cx="5731510" cy="73691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7369175"/>
                    </a:xfrm>
                    <a:prstGeom prst="rect">
                      <a:avLst/>
                    </a:prstGeom>
                  </pic:spPr>
                </pic:pic>
              </a:graphicData>
            </a:graphic>
          </wp:inline>
        </w:drawing>
      </w:r>
    </w:p>
    <w:p w14:paraId="4D8E973F" w14:textId="724D3947" w:rsidR="00035780" w:rsidRDefault="00035780" w:rsidP="00C35923">
      <w:pPr>
        <w:rPr>
          <w:sz w:val="28"/>
          <w:szCs w:val="28"/>
        </w:rPr>
      </w:pPr>
    </w:p>
    <w:p w14:paraId="179B607E" w14:textId="3ED17374" w:rsidR="00035780" w:rsidRDefault="00035780" w:rsidP="00C35923">
      <w:pPr>
        <w:rPr>
          <w:sz w:val="28"/>
          <w:szCs w:val="28"/>
        </w:rPr>
      </w:pPr>
    </w:p>
    <w:p w14:paraId="1C6DA031" w14:textId="21999FBF" w:rsidR="00035780" w:rsidRDefault="00035780" w:rsidP="00C35923">
      <w:pPr>
        <w:rPr>
          <w:sz w:val="28"/>
          <w:szCs w:val="28"/>
        </w:rPr>
      </w:pPr>
    </w:p>
    <w:p w14:paraId="01CBF472" w14:textId="4FE34B8A" w:rsidR="00035780" w:rsidRDefault="00035780" w:rsidP="00C35923">
      <w:pPr>
        <w:rPr>
          <w:sz w:val="28"/>
          <w:szCs w:val="28"/>
        </w:rPr>
      </w:pPr>
      <w:r>
        <w:rPr>
          <w:noProof/>
          <w:sz w:val="28"/>
          <w:szCs w:val="28"/>
        </w:rPr>
        <w:drawing>
          <wp:inline distT="0" distB="0" distL="0" distR="0" wp14:anchorId="3C5A7875" wp14:editId="6A235EC3">
            <wp:extent cx="5731510" cy="7702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7702550"/>
                    </a:xfrm>
                    <a:prstGeom prst="rect">
                      <a:avLst/>
                    </a:prstGeom>
                  </pic:spPr>
                </pic:pic>
              </a:graphicData>
            </a:graphic>
          </wp:inline>
        </w:drawing>
      </w:r>
    </w:p>
    <w:p w14:paraId="5DD5C339" w14:textId="351FFC67" w:rsidR="00035780" w:rsidRDefault="00035780" w:rsidP="00C35923">
      <w:pPr>
        <w:rPr>
          <w:sz w:val="28"/>
          <w:szCs w:val="28"/>
        </w:rPr>
      </w:pPr>
    </w:p>
    <w:p w14:paraId="2722BE68" w14:textId="7AEF5E17" w:rsidR="00035780" w:rsidRDefault="00035780" w:rsidP="00C35923">
      <w:pPr>
        <w:rPr>
          <w:sz w:val="28"/>
          <w:szCs w:val="28"/>
        </w:rPr>
      </w:pPr>
    </w:p>
    <w:p w14:paraId="4BF98F0B" w14:textId="0D3708E8" w:rsidR="00035780" w:rsidRDefault="00035780" w:rsidP="00C35923">
      <w:pPr>
        <w:rPr>
          <w:sz w:val="28"/>
          <w:szCs w:val="28"/>
        </w:rPr>
      </w:pPr>
      <w:r>
        <w:rPr>
          <w:sz w:val="28"/>
          <w:szCs w:val="28"/>
        </w:rPr>
        <w:t>OUTPUT:</w:t>
      </w:r>
    </w:p>
    <w:p w14:paraId="27541A25" w14:textId="7165E62F" w:rsidR="00035780" w:rsidRDefault="00035780" w:rsidP="00C35923">
      <w:pPr>
        <w:rPr>
          <w:sz w:val="28"/>
          <w:szCs w:val="28"/>
        </w:rPr>
      </w:pPr>
      <w:r>
        <w:rPr>
          <w:noProof/>
          <w:sz w:val="28"/>
          <w:szCs w:val="28"/>
        </w:rPr>
        <w:drawing>
          <wp:inline distT="0" distB="0" distL="0" distR="0" wp14:anchorId="008D9E3D" wp14:editId="10A9F2D0">
            <wp:extent cx="5363323" cy="1143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63323" cy="1143160"/>
                    </a:xfrm>
                    <a:prstGeom prst="rect">
                      <a:avLst/>
                    </a:prstGeom>
                  </pic:spPr>
                </pic:pic>
              </a:graphicData>
            </a:graphic>
          </wp:inline>
        </w:drawing>
      </w:r>
    </w:p>
    <w:p w14:paraId="6D3C8EA2" w14:textId="77777777" w:rsidR="0001329C" w:rsidRDefault="0001329C" w:rsidP="00C35923">
      <w:pPr>
        <w:rPr>
          <w:sz w:val="28"/>
          <w:szCs w:val="28"/>
        </w:rPr>
      </w:pPr>
    </w:p>
    <w:p w14:paraId="3D445F1F" w14:textId="6AEADBE6" w:rsidR="00035780" w:rsidRDefault="00035780" w:rsidP="00C35923">
      <w:pPr>
        <w:rPr>
          <w:sz w:val="28"/>
          <w:szCs w:val="28"/>
        </w:rPr>
      </w:pPr>
      <w:r>
        <w:rPr>
          <w:sz w:val="28"/>
          <w:szCs w:val="28"/>
        </w:rPr>
        <w:t>TEST CASES:</w:t>
      </w:r>
    </w:p>
    <w:p w14:paraId="4F02EBA2" w14:textId="4738DCE7" w:rsidR="00035780" w:rsidRDefault="0001329C" w:rsidP="00C35923">
      <w:pPr>
        <w:rPr>
          <w:sz w:val="28"/>
          <w:szCs w:val="28"/>
        </w:rPr>
      </w:pPr>
      <w:r>
        <w:rPr>
          <w:sz w:val="28"/>
          <w:szCs w:val="28"/>
        </w:rPr>
        <w:t>INPUT 1:</w:t>
      </w:r>
    </w:p>
    <w:p w14:paraId="6B7F7417" w14:textId="77777777" w:rsidR="0001329C" w:rsidRDefault="0001329C" w:rsidP="00C35923">
      <w:pPr>
        <w:rPr>
          <w:sz w:val="28"/>
          <w:szCs w:val="28"/>
        </w:rPr>
      </w:pPr>
    </w:p>
    <w:p w14:paraId="64B6D323" w14:textId="13957EF5" w:rsidR="0001329C" w:rsidRDefault="0001329C" w:rsidP="00C35923">
      <w:pPr>
        <w:rPr>
          <w:sz w:val="28"/>
          <w:szCs w:val="28"/>
        </w:rPr>
      </w:pPr>
      <w:r>
        <w:rPr>
          <w:noProof/>
          <w:sz w:val="28"/>
          <w:szCs w:val="28"/>
        </w:rPr>
        <w:drawing>
          <wp:inline distT="0" distB="0" distL="0" distR="0" wp14:anchorId="63DAD87A" wp14:editId="668866D7">
            <wp:extent cx="5731510" cy="33140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3314065"/>
                    </a:xfrm>
                    <a:prstGeom prst="rect">
                      <a:avLst/>
                    </a:prstGeom>
                  </pic:spPr>
                </pic:pic>
              </a:graphicData>
            </a:graphic>
          </wp:inline>
        </w:drawing>
      </w:r>
    </w:p>
    <w:p w14:paraId="6934465B" w14:textId="77777777" w:rsidR="0001329C" w:rsidRDefault="0001329C" w:rsidP="00C35923">
      <w:pPr>
        <w:rPr>
          <w:sz w:val="28"/>
          <w:szCs w:val="28"/>
        </w:rPr>
      </w:pPr>
    </w:p>
    <w:p w14:paraId="17DC75D8" w14:textId="157C0A98" w:rsidR="0001329C" w:rsidRDefault="0001329C" w:rsidP="00C35923">
      <w:pPr>
        <w:rPr>
          <w:sz w:val="28"/>
          <w:szCs w:val="28"/>
        </w:rPr>
      </w:pPr>
      <w:r>
        <w:rPr>
          <w:sz w:val="28"/>
          <w:szCs w:val="28"/>
        </w:rPr>
        <w:t>OUTPUT 1:</w:t>
      </w:r>
    </w:p>
    <w:p w14:paraId="52AF3485" w14:textId="77777777" w:rsidR="0001329C" w:rsidRDefault="0001329C" w:rsidP="00C35923">
      <w:pPr>
        <w:rPr>
          <w:sz w:val="28"/>
          <w:szCs w:val="28"/>
        </w:rPr>
      </w:pPr>
    </w:p>
    <w:p w14:paraId="3A4CE21C" w14:textId="267EC136" w:rsidR="0001329C" w:rsidRDefault="0001329C" w:rsidP="00C35923">
      <w:pPr>
        <w:rPr>
          <w:sz w:val="28"/>
          <w:szCs w:val="28"/>
        </w:rPr>
      </w:pPr>
      <w:r>
        <w:rPr>
          <w:noProof/>
          <w:sz w:val="28"/>
          <w:szCs w:val="28"/>
        </w:rPr>
        <w:drawing>
          <wp:inline distT="0" distB="0" distL="0" distR="0" wp14:anchorId="1259533F" wp14:editId="2FB2975F">
            <wp:extent cx="5125165" cy="98121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125165" cy="981212"/>
                    </a:xfrm>
                    <a:prstGeom prst="rect">
                      <a:avLst/>
                    </a:prstGeom>
                  </pic:spPr>
                </pic:pic>
              </a:graphicData>
            </a:graphic>
          </wp:inline>
        </w:drawing>
      </w:r>
    </w:p>
    <w:p w14:paraId="67C707DC" w14:textId="59857B8E" w:rsidR="0001329C" w:rsidRDefault="0001329C" w:rsidP="00C35923">
      <w:pPr>
        <w:rPr>
          <w:sz w:val="28"/>
          <w:szCs w:val="28"/>
        </w:rPr>
      </w:pPr>
    </w:p>
    <w:p w14:paraId="70E1E15B" w14:textId="25726D79" w:rsidR="0001329C" w:rsidRDefault="0001329C" w:rsidP="00C35923">
      <w:pPr>
        <w:rPr>
          <w:sz w:val="28"/>
          <w:szCs w:val="28"/>
        </w:rPr>
      </w:pPr>
      <w:r>
        <w:rPr>
          <w:sz w:val="28"/>
          <w:szCs w:val="28"/>
        </w:rPr>
        <w:t>INPUT 2:</w:t>
      </w:r>
    </w:p>
    <w:p w14:paraId="31DE7F85" w14:textId="77777777" w:rsidR="0001329C" w:rsidRDefault="0001329C" w:rsidP="00C35923">
      <w:pPr>
        <w:rPr>
          <w:sz w:val="28"/>
          <w:szCs w:val="28"/>
        </w:rPr>
      </w:pPr>
    </w:p>
    <w:p w14:paraId="1C4E975D" w14:textId="1F3BBC01" w:rsidR="00214F96" w:rsidRDefault="0001329C" w:rsidP="00C35923">
      <w:pPr>
        <w:rPr>
          <w:sz w:val="28"/>
          <w:szCs w:val="28"/>
        </w:rPr>
      </w:pPr>
      <w:r>
        <w:rPr>
          <w:noProof/>
          <w:sz w:val="28"/>
          <w:szCs w:val="28"/>
        </w:rPr>
        <w:drawing>
          <wp:inline distT="0" distB="0" distL="0" distR="0" wp14:anchorId="1FEF01AF" wp14:editId="615F70AC">
            <wp:extent cx="5731510" cy="22561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2256155"/>
                    </a:xfrm>
                    <a:prstGeom prst="rect">
                      <a:avLst/>
                    </a:prstGeom>
                  </pic:spPr>
                </pic:pic>
              </a:graphicData>
            </a:graphic>
          </wp:inline>
        </w:drawing>
      </w:r>
    </w:p>
    <w:p w14:paraId="7B888418" w14:textId="3F408A00" w:rsidR="0001329C" w:rsidRDefault="0001329C" w:rsidP="00C35923">
      <w:pPr>
        <w:rPr>
          <w:sz w:val="28"/>
          <w:szCs w:val="28"/>
        </w:rPr>
      </w:pPr>
    </w:p>
    <w:p w14:paraId="29FAF074" w14:textId="04D1E3E4" w:rsidR="0001329C" w:rsidRDefault="0001329C" w:rsidP="00C35923">
      <w:pPr>
        <w:rPr>
          <w:sz w:val="28"/>
          <w:szCs w:val="28"/>
        </w:rPr>
      </w:pPr>
      <w:r>
        <w:rPr>
          <w:sz w:val="28"/>
          <w:szCs w:val="28"/>
        </w:rPr>
        <w:t>OUYPUT 2:</w:t>
      </w:r>
    </w:p>
    <w:p w14:paraId="032057B5" w14:textId="0AD15EDF" w:rsidR="0001329C" w:rsidRDefault="0001329C" w:rsidP="00C35923">
      <w:pPr>
        <w:rPr>
          <w:sz w:val="28"/>
          <w:szCs w:val="28"/>
        </w:rPr>
      </w:pPr>
    </w:p>
    <w:p w14:paraId="1D31599F" w14:textId="1C916F39" w:rsidR="0001329C" w:rsidRDefault="0001329C" w:rsidP="00C35923">
      <w:pPr>
        <w:rPr>
          <w:ins w:id="117" w:author="Chetana M" w:date="2022-10-16T15:52:00Z"/>
          <w:sz w:val="28"/>
          <w:szCs w:val="28"/>
        </w:rPr>
      </w:pPr>
      <w:r>
        <w:rPr>
          <w:noProof/>
          <w:sz w:val="28"/>
          <w:szCs w:val="28"/>
        </w:rPr>
        <w:drawing>
          <wp:inline distT="0" distB="0" distL="0" distR="0" wp14:anchorId="07651E68" wp14:editId="596D0AF3">
            <wp:extent cx="5731510" cy="5676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731510" cy="567690"/>
                    </a:xfrm>
                    <a:prstGeom prst="rect">
                      <a:avLst/>
                    </a:prstGeom>
                  </pic:spPr>
                </pic:pic>
              </a:graphicData>
            </a:graphic>
          </wp:inline>
        </w:drawing>
      </w:r>
    </w:p>
    <w:p w14:paraId="2DB5604A" w14:textId="6D941130" w:rsidR="00214F96" w:rsidRDefault="00214F96" w:rsidP="00C35923">
      <w:pPr>
        <w:rPr>
          <w:ins w:id="118" w:author="Chetana M" w:date="2022-10-16T15:37:00Z"/>
          <w:sz w:val="28"/>
          <w:szCs w:val="28"/>
        </w:rPr>
      </w:pPr>
    </w:p>
    <w:p w14:paraId="6A650B8A" w14:textId="3F103C3D" w:rsidR="00934D81" w:rsidRDefault="00934D81" w:rsidP="00C35923">
      <w:pPr>
        <w:rPr>
          <w:ins w:id="119" w:author="Chetana M" w:date="2022-10-16T15:40:00Z"/>
          <w:sz w:val="28"/>
          <w:szCs w:val="28"/>
        </w:rPr>
      </w:pPr>
      <w:ins w:id="120" w:author="Chetana M" w:date="2022-10-16T15:40:00Z">
        <w:r>
          <w:rPr>
            <w:sz w:val="28"/>
            <w:szCs w:val="28"/>
          </w:rPr>
          <w:t>RESULT:</w:t>
        </w:r>
      </w:ins>
    </w:p>
    <w:p w14:paraId="6CE3B625" w14:textId="6BE057C6" w:rsidR="00934D81" w:rsidRDefault="00934D81" w:rsidP="00C35923">
      <w:pPr>
        <w:rPr>
          <w:sz w:val="28"/>
          <w:szCs w:val="28"/>
        </w:rPr>
      </w:pPr>
      <w:ins w:id="121" w:author="Chetana M" w:date="2022-10-16T15:40:00Z">
        <w:r>
          <w:rPr>
            <w:sz w:val="28"/>
            <w:szCs w:val="28"/>
          </w:rPr>
          <w:t xml:space="preserve">Using these codes we can </w:t>
        </w:r>
      </w:ins>
      <w:ins w:id="122" w:author="Chetana M" w:date="2022-10-16T15:41:00Z">
        <w:r>
          <w:rPr>
            <w:sz w:val="28"/>
            <w:szCs w:val="28"/>
          </w:rPr>
          <w:t>collect the student data in a linked list,</w:t>
        </w:r>
      </w:ins>
      <w:ins w:id="123" w:author="Chetana M" w:date="2022-10-16T15:59:00Z">
        <w:r w:rsidR="000F35AD">
          <w:rPr>
            <w:sz w:val="28"/>
            <w:szCs w:val="28"/>
          </w:rPr>
          <w:t xml:space="preserve"> </w:t>
        </w:r>
      </w:ins>
      <w:ins w:id="124" w:author="Chetana M" w:date="2022-10-16T15:43:00Z">
        <w:r>
          <w:rPr>
            <w:sz w:val="28"/>
            <w:szCs w:val="28"/>
          </w:rPr>
          <w:t>we can find whether the linked list is palindrome or not.</w:t>
        </w:r>
      </w:ins>
    </w:p>
    <w:p w14:paraId="15B5311A" w14:textId="632972A8" w:rsidR="00242518" w:rsidRDefault="00242518" w:rsidP="00C35923">
      <w:pPr>
        <w:rPr>
          <w:sz w:val="28"/>
          <w:szCs w:val="28"/>
        </w:rPr>
      </w:pPr>
    </w:p>
    <w:p w14:paraId="48208A6C" w14:textId="77777777" w:rsidR="00242518" w:rsidRDefault="00242518" w:rsidP="00C35923">
      <w:pPr>
        <w:rPr>
          <w:sz w:val="28"/>
          <w:szCs w:val="28"/>
        </w:rPr>
      </w:pPr>
    </w:p>
    <w:p w14:paraId="7CB9D447" w14:textId="77777777" w:rsidR="0001329C" w:rsidRPr="00035780" w:rsidRDefault="0001329C" w:rsidP="00C35923">
      <w:pPr>
        <w:rPr>
          <w:sz w:val="28"/>
          <w:szCs w:val="28"/>
        </w:rPr>
      </w:pPr>
    </w:p>
    <w:sectPr w:rsidR="0001329C" w:rsidRPr="000357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44A1B" w14:textId="77777777" w:rsidR="000370EA" w:rsidRDefault="000370EA" w:rsidP="00242518">
      <w:pPr>
        <w:spacing w:after="0" w:line="240" w:lineRule="auto"/>
      </w:pPr>
      <w:r>
        <w:separator/>
      </w:r>
    </w:p>
  </w:endnote>
  <w:endnote w:type="continuationSeparator" w:id="0">
    <w:p w14:paraId="50A05FBB" w14:textId="77777777" w:rsidR="000370EA" w:rsidRDefault="000370EA" w:rsidP="00242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D57CF" w14:textId="77777777" w:rsidR="000370EA" w:rsidRDefault="000370EA" w:rsidP="00242518">
      <w:pPr>
        <w:spacing w:after="0" w:line="240" w:lineRule="auto"/>
      </w:pPr>
      <w:r>
        <w:separator/>
      </w:r>
    </w:p>
  </w:footnote>
  <w:footnote w:type="continuationSeparator" w:id="0">
    <w:p w14:paraId="2632BA11" w14:textId="77777777" w:rsidR="000370EA" w:rsidRDefault="000370EA" w:rsidP="00242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8522A"/>
    <w:multiLevelType w:val="multilevel"/>
    <w:tmpl w:val="D646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D612C6"/>
    <w:multiLevelType w:val="multilevel"/>
    <w:tmpl w:val="E0EA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C33B3F"/>
    <w:multiLevelType w:val="multilevel"/>
    <w:tmpl w:val="2B1AD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6171952">
    <w:abstractNumId w:val="2"/>
  </w:num>
  <w:num w:numId="2" w16cid:durableId="80417802">
    <w:abstractNumId w:val="1"/>
  </w:num>
  <w:num w:numId="3" w16cid:durableId="11574609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tana M">
    <w15:presenceInfo w15:providerId="Windows Live" w15:userId="3c0cb4fa8e77c6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27A"/>
    <w:rsid w:val="0001329C"/>
    <w:rsid w:val="00035780"/>
    <w:rsid w:val="000370EA"/>
    <w:rsid w:val="000F35AD"/>
    <w:rsid w:val="00214F96"/>
    <w:rsid w:val="00242518"/>
    <w:rsid w:val="00313C35"/>
    <w:rsid w:val="00934D81"/>
    <w:rsid w:val="00A3552F"/>
    <w:rsid w:val="00B314CA"/>
    <w:rsid w:val="00B7427A"/>
    <w:rsid w:val="00C35923"/>
    <w:rsid w:val="00E42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7C78"/>
  <w15:chartTrackingRefBased/>
  <w15:docId w15:val="{D06D60BA-C375-469E-A2DF-A50D08A9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7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427A"/>
    <w:rPr>
      <w:rFonts w:ascii="Courier New" w:eastAsia="Times New Roman" w:hAnsi="Courier New" w:cs="Courier New"/>
      <w:sz w:val="20"/>
      <w:szCs w:val="20"/>
      <w:lang w:eastAsia="en-IN"/>
    </w:rPr>
  </w:style>
  <w:style w:type="character" w:styleId="Strong">
    <w:name w:val="Strong"/>
    <w:basedOn w:val="DefaultParagraphFont"/>
    <w:uiPriority w:val="22"/>
    <w:qFormat/>
    <w:rsid w:val="00E42759"/>
    <w:rPr>
      <w:b/>
      <w:bCs/>
    </w:rPr>
  </w:style>
  <w:style w:type="paragraph" w:styleId="Header">
    <w:name w:val="header"/>
    <w:basedOn w:val="Normal"/>
    <w:link w:val="HeaderChar"/>
    <w:uiPriority w:val="99"/>
    <w:unhideWhenUsed/>
    <w:rsid w:val="002425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518"/>
  </w:style>
  <w:style w:type="paragraph" w:styleId="Footer">
    <w:name w:val="footer"/>
    <w:basedOn w:val="Normal"/>
    <w:link w:val="FooterChar"/>
    <w:uiPriority w:val="99"/>
    <w:unhideWhenUsed/>
    <w:rsid w:val="002425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518"/>
  </w:style>
  <w:style w:type="paragraph" w:styleId="Revision">
    <w:name w:val="Revision"/>
    <w:hidden/>
    <w:uiPriority w:val="99"/>
    <w:semiHidden/>
    <w:rsid w:val="00313C35"/>
    <w:pPr>
      <w:spacing w:after="0" w:line="240" w:lineRule="auto"/>
    </w:pPr>
  </w:style>
  <w:style w:type="paragraph" w:styleId="NormalWeb">
    <w:name w:val="Normal (Web)"/>
    <w:basedOn w:val="Normal"/>
    <w:uiPriority w:val="99"/>
    <w:semiHidden/>
    <w:unhideWhenUsed/>
    <w:rsid w:val="00214F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2599">
      <w:bodyDiv w:val="1"/>
      <w:marLeft w:val="0"/>
      <w:marRight w:val="0"/>
      <w:marTop w:val="0"/>
      <w:marBottom w:val="0"/>
      <w:divBdr>
        <w:top w:val="none" w:sz="0" w:space="0" w:color="auto"/>
        <w:left w:val="none" w:sz="0" w:space="0" w:color="auto"/>
        <w:bottom w:val="none" w:sz="0" w:space="0" w:color="auto"/>
        <w:right w:val="none" w:sz="0" w:space="0" w:color="auto"/>
      </w:divBdr>
    </w:div>
    <w:div w:id="824974196">
      <w:bodyDiv w:val="1"/>
      <w:marLeft w:val="0"/>
      <w:marRight w:val="0"/>
      <w:marTop w:val="0"/>
      <w:marBottom w:val="0"/>
      <w:divBdr>
        <w:top w:val="none" w:sz="0" w:space="0" w:color="auto"/>
        <w:left w:val="none" w:sz="0" w:space="0" w:color="auto"/>
        <w:bottom w:val="none" w:sz="0" w:space="0" w:color="auto"/>
        <w:right w:val="none" w:sz="0" w:space="0" w:color="auto"/>
      </w:divBdr>
    </w:div>
    <w:div w:id="1206865251">
      <w:bodyDiv w:val="1"/>
      <w:marLeft w:val="0"/>
      <w:marRight w:val="0"/>
      <w:marTop w:val="0"/>
      <w:marBottom w:val="0"/>
      <w:divBdr>
        <w:top w:val="none" w:sz="0" w:space="0" w:color="auto"/>
        <w:left w:val="none" w:sz="0" w:space="0" w:color="auto"/>
        <w:bottom w:val="none" w:sz="0" w:space="0" w:color="auto"/>
        <w:right w:val="none" w:sz="0" w:space="0" w:color="auto"/>
      </w:divBdr>
    </w:div>
    <w:div w:id="179791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5DEB4-B383-4474-8227-AD8363E8A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Vipparla</dc:creator>
  <cp:keywords/>
  <dc:description/>
  <cp:lastModifiedBy>Chetana M</cp:lastModifiedBy>
  <cp:revision>3</cp:revision>
  <dcterms:created xsi:type="dcterms:W3CDTF">2022-10-16T10:25:00Z</dcterms:created>
  <dcterms:modified xsi:type="dcterms:W3CDTF">2022-10-16T10:30:00Z</dcterms:modified>
</cp:coreProperties>
</file>